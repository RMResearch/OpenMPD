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909115" w:displacedByCustomXml="next"/>
    <w:bookmarkEnd w:id="0" w:displacedByCustomXml="next"/>
    <w:sdt>
      <w:sdtPr>
        <w:id w:val="1852912406"/>
        <w:docPartObj>
          <w:docPartGallery w:val="Cover Pages"/>
          <w:docPartUnique/>
        </w:docPartObj>
      </w:sdtPr>
      <w:sdtEndPr/>
      <w:sdtContent>
        <w:p w14:paraId="50FCCB4C" w14:textId="77777777" w:rsidR="00E30385" w:rsidRPr="00E30385" w:rsidRDefault="00E30385" w:rsidP="00144BE9">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E30385" w:rsidRPr="00E30385" w14:paraId="3B2084C2" w14:textId="77777777">
            <w:sdt>
              <w:sdtPr>
                <w:rPr>
                  <w:sz w:val="24"/>
                  <w:szCs w:val="24"/>
                </w:rPr>
                <w:alias w:val="Company"/>
                <w:id w:val="13406915"/>
                <w:placeholder>
                  <w:docPart w:val="11180F26AE94467A93E9E7D873CA231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D100871" w14:textId="42DD8DBC" w:rsidR="00E30385" w:rsidRPr="00E30385" w:rsidRDefault="00655629" w:rsidP="00144BE9">
                    <w:pPr>
                      <w:pStyle w:val="NoSpacing"/>
                      <w:jc w:val="both"/>
                      <w:rPr>
                        <w:sz w:val="24"/>
                      </w:rPr>
                    </w:pPr>
                    <w:r>
                      <w:rPr>
                        <w:sz w:val="24"/>
                        <w:szCs w:val="24"/>
                      </w:rPr>
                      <w:t>University College London</w:t>
                    </w:r>
                  </w:p>
                </w:tc>
              </w:sdtContent>
            </w:sdt>
          </w:tr>
          <w:tr w:rsidR="00E30385" w:rsidRPr="00E30385" w14:paraId="1B32224B" w14:textId="77777777">
            <w:tc>
              <w:tcPr>
                <w:tcW w:w="7672" w:type="dxa"/>
              </w:tcPr>
              <w:sdt>
                <w:sdtPr>
                  <w:rPr>
                    <w:rFonts w:asciiTheme="majorHAnsi" w:eastAsiaTheme="majorEastAsia" w:hAnsiTheme="majorHAnsi" w:cstheme="majorBidi"/>
                    <w:sz w:val="44"/>
                    <w:szCs w:val="88"/>
                  </w:rPr>
                  <w:alias w:val="Title"/>
                  <w:id w:val="13406919"/>
                  <w:placeholder>
                    <w:docPart w:val="507B640575204097BA0BF64F699AB36F"/>
                  </w:placeholder>
                  <w:dataBinding w:prefixMappings="xmlns:ns0='http://schemas.openxmlformats.org/package/2006/metadata/core-properties' xmlns:ns1='http://purl.org/dc/elements/1.1/'" w:xpath="/ns0:coreProperties[1]/ns1:title[1]" w:storeItemID="{6C3C8BC8-F283-45AE-878A-BAB7291924A1}"/>
                  <w:text/>
                </w:sdtPr>
                <w:sdtEndPr/>
                <w:sdtContent>
                  <w:p w14:paraId="6991D8AC" w14:textId="202A441D" w:rsidR="00E30385" w:rsidRPr="00E30385" w:rsidRDefault="001A68A4" w:rsidP="00BC7B62">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44"/>
                        <w:szCs w:val="88"/>
                      </w:rPr>
                      <w:t>GS-PAT: Board field format specification</w:t>
                    </w:r>
                  </w:p>
                </w:sdtContent>
              </w:sdt>
            </w:tc>
          </w:tr>
          <w:tr w:rsidR="00E30385" w:rsidRPr="00E30385" w14:paraId="3BA0F080" w14:textId="77777777">
            <w:sdt>
              <w:sdtPr>
                <w:rPr>
                  <w:sz w:val="24"/>
                  <w:szCs w:val="24"/>
                </w:rPr>
                <w:alias w:val="Subtitle"/>
                <w:id w:val="13406923"/>
                <w:placeholder>
                  <w:docPart w:val="61FF34DAF88E4CCCAA3D2B4CFA2B0B7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D5A489F" w14:textId="5D89C787" w:rsidR="00E30385" w:rsidRPr="00E30385" w:rsidRDefault="00655629" w:rsidP="00144BE9">
                    <w:pPr>
                      <w:pStyle w:val="NoSpacing"/>
                      <w:jc w:val="both"/>
                      <w:rPr>
                        <w:sz w:val="24"/>
                      </w:rPr>
                    </w:pPr>
                    <w:r>
                      <w:rPr>
                        <w:sz w:val="24"/>
                        <w:szCs w:val="24"/>
                      </w:rPr>
                      <w:t>Multi-Sensory Devices lab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30385" w:rsidRPr="00E30385" w14:paraId="46FA4D4D" w14:textId="77777777">
            <w:tc>
              <w:tcPr>
                <w:tcW w:w="7221" w:type="dxa"/>
                <w:tcMar>
                  <w:top w:w="216" w:type="dxa"/>
                  <w:left w:w="115" w:type="dxa"/>
                  <w:bottom w:w="216" w:type="dxa"/>
                  <w:right w:w="115" w:type="dxa"/>
                </w:tcMar>
              </w:tcPr>
              <w:sdt>
                <w:sdtPr>
                  <w:rPr>
                    <w:sz w:val="28"/>
                    <w:szCs w:val="28"/>
                  </w:rPr>
                  <w:alias w:val="Author"/>
                  <w:id w:val="13406928"/>
                  <w:placeholder>
                    <w:docPart w:val="FE2BE0AAFC7D4B8D8A29A6CA0E6F3D04"/>
                  </w:placeholder>
                  <w:dataBinding w:prefixMappings="xmlns:ns0='http://schemas.openxmlformats.org/package/2006/metadata/core-properties' xmlns:ns1='http://purl.org/dc/elements/1.1/'" w:xpath="/ns0:coreProperties[1]/ns1:creator[1]" w:storeItemID="{6C3C8BC8-F283-45AE-878A-BAB7291924A1}"/>
                  <w:text/>
                </w:sdtPr>
                <w:sdtEndPr/>
                <w:sdtContent>
                  <w:p w14:paraId="28373857" w14:textId="646053EC" w:rsidR="00E30385" w:rsidRPr="00E30385" w:rsidRDefault="00261BEF" w:rsidP="00144BE9">
                    <w:pPr>
                      <w:pStyle w:val="NoSpacing"/>
                      <w:jc w:val="both"/>
                      <w:rPr>
                        <w:sz w:val="28"/>
                        <w:szCs w:val="28"/>
                      </w:rPr>
                    </w:pPr>
                    <w:r>
                      <w:rPr>
                        <w:sz w:val="28"/>
                        <w:szCs w:val="28"/>
                      </w:rPr>
                      <w:t>Diego Martinez Plasencia</w:t>
                    </w:r>
                  </w:p>
                </w:sdtContent>
              </w:sdt>
              <w:sdt>
                <w:sdtPr>
                  <w:rPr>
                    <w:sz w:val="28"/>
                    <w:szCs w:val="28"/>
                  </w:rPr>
                  <w:alias w:val="Date"/>
                  <w:tag w:val="Date"/>
                  <w:id w:val="13406932"/>
                  <w:placeholder>
                    <w:docPart w:val="6EA1C8428DEB4834BD3CEAF69DE66085"/>
                  </w:placeholder>
                  <w:dataBinding w:prefixMappings="xmlns:ns0='http://schemas.microsoft.com/office/2006/coverPageProps'" w:xpath="/ns0:CoverPageProperties[1]/ns0:PublishDate[1]" w:storeItemID="{55AF091B-3C7A-41E3-B477-F2FDAA23CFDA}"/>
                  <w:date w:fullDate="2020-10-01T00:00:00Z">
                    <w:dateFormat w:val="M-d-yyyy"/>
                    <w:lid w:val="en-US"/>
                    <w:storeMappedDataAs w:val="dateTime"/>
                    <w:calendar w:val="gregorian"/>
                  </w:date>
                </w:sdtPr>
                <w:sdtEndPr/>
                <w:sdtContent>
                  <w:p w14:paraId="69793346" w14:textId="59AB738A" w:rsidR="00E30385" w:rsidRPr="00E30385" w:rsidRDefault="003B49DA" w:rsidP="00144BE9">
                    <w:pPr>
                      <w:pStyle w:val="NoSpacing"/>
                      <w:jc w:val="both"/>
                      <w:rPr>
                        <w:sz w:val="28"/>
                        <w:szCs w:val="28"/>
                      </w:rPr>
                    </w:pPr>
                    <w:r>
                      <w:rPr>
                        <w:sz w:val="28"/>
                        <w:szCs w:val="28"/>
                      </w:rPr>
                      <w:t>10-1-2020</w:t>
                    </w:r>
                  </w:p>
                </w:sdtContent>
              </w:sdt>
              <w:p w14:paraId="029DC5A8" w14:textId="77777777" w:rsidR="00E30385" w:rsidRDefault="00E30385" w:rsidP="00144BE9">
                <w:pPr>
                  <w:pStyle w:val="NoSpacing"/>
                  <w:jc w:val="both"/>
                </w:pPr>
              </w:p>
              <w:p w14:paraId="69B1042E" w14:textId="66D48922" w:rsidR="00261BEF" w:rsidRPr="00E30385" w:rsidRDefault="00261BEF" w:rsidP="00144BE9">
                <w:pPr>
                  <w:pStyle w:val="NoSpacing"/>
                  <w:jc w:val="both"/>
                </w:pPr>
              </w:p>
            </w:tc>
          </w:tr>
        </w:tbl>
        <w:p w14:paraId="0B744EBB" w14:textId="77777777" w:rsidR="00E30385" w:rsidRPr="00E30385" w:rsidRDefault="00E30385" w:rsidP="00144BE9">
          <w:pPr>
            <w:jc w:val="both"/>
          </w:pPr>
          <w:r w:rsidRPr="00E30385">
            <w:br w:type="page"/>
          </w:r>
        </w:p>
      </w:sdtContent>
    </w:sdt>
    <w:p w14:paraId="49E6CDCC" w14:textId="77777777" w:rsidR="00261BEF" w:rsidRDefault="00261BEF" w:rsidP="00144BE9">
      <w:pPr>
        <w:pStyle w:val="TOCHeading"/>
        <w:jc w:val="both"/>
      </w:pPr>
      <w:r>
        <w:lastRenderedPageBreak/>
        <w:t>Change Log</w:t>
      </w:r>
    </w:p>
    <w:tbl>
      <w:tblPr>
        <w:tblStyle w:val="PlainTable1"/>
        <w:tblW w:w="10201" w:type="dxa"/>
        <w:tblLook w:val="04A0" w:firstRow="1" w:lastRow="0" w:firstColumn="1" w:lastColumn="0" w:noHBand="0" w:noVBand="1"/>
      </w:tblPr>
      <w:tblGrid>
        <w:gridCol w:w="1980"/>
        <w:gridCol w:w="8221"/>
      </w:tblGrid>
      <w:tr w:rsidR="00261BEF" w14:paraId="597353CD" w14:textId="77777777" w:rsidTr="005C6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71D7D6" w14:textId="77777777" w:rsidR="00261BEF" w:rsidRPr="00261BEF" w:rsidRDefault="00261BEF" w:rsidP="00144BE9">
            <w:pPr>
              <w:jc w:val="both"/>
              <w:rPr>
                <w:rFonts w:asciiTheme="minorHAnsi" w:hAnsiTheme="minorHAnsi" w:cstheme="minorHAnsi"/>
                <w:sz w:val="22"/>
                <w:szCs w:val="22"/>
              </w:rPr>
            </w:pPr>
            <w:r w:rsidRPr="00261BEF">
              <w:rPr>
                <w:rFonts w:asciiTheme="minorHAnsi" w:hAnsiTheme="minorHAnsi" w:cstheme="minorHAnsi"/>
                <w:sz w:val="22"/>
                <w:szCs w:val="22"/>
              </w:rPr>
              <w:t>Date</w:t>
            </w:r>
          </w:p>
        </w:tc>
        <w:tc>
          <w:tcPr>
            <w:tcW w:w="8221" w:type="dxa"/>
          </w:tcPr>
          <w:p w14:paraId="48720695" w14:textId="77777777" w:rsidR="00261BEF" w:rsidRPr="00261BEF" w:rsidRDefault="00261BEF" w:rsidP="00144BE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61BEF">
              <w:rPr>
                <w:rFonts w:asciiTheme="minorHAnsi" w:hAnsiTheme="minorHAnsi" w:cstheme="minorHAnsi"/>
                <w:sz w:val="22"/>
                <w:szCs w:val="22"/>
              </w:rPr>
              <w:t>Change</w:t>
            </w:r>
          </w:p>
        </w:tc>
      </w:tr>
      <w:tr w:rsidR="00261BEF" w14:paraId="3B31A158" w14:textId="77777777" w:rsidTr="005C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62B8DD" w14:textId="00B81C60" w:rsidR="00261BEF" w:rsidRPr="00261BEF" w:rsidRDefault="00250C48" w:rsidP="00144BE9">
            <w:pPr>
              <w:jc w:val="both"/>
              <w:rPr>
                <w:rFonts w:asciiTheme="minorHAnsi" w:hAnsiTheme="minorHAnsi" w:cstheme="minorHAnsi"/>
                <w:sz w:val="22"/>
                <w:szCs w:val="22"/>
              </w:rPr>
            </w:pPr>
            <w:r>
              <w:rPr>
                <w:rFonts w:asciiTheme="minorHAnsi" w:hAnsiTheme="minorHAnsi" w:cstheme="minorHAnsi"/>
                <w:sz w:val="22"/>
                <w:szCs w:val="22"/>
              </w:rPr>
              <w:t>30</w:t>
            </w:r>
            <w:r w:rsidR="00261BEF">
              <w:rPr>
                <w:rFonts w:asciiTheme="minorHAnsi" w:hAnsiTheme="minorHAnsi" w:cstheme="minorHAnsi"/>
                <w:sz w:val="22"/>
                <w:szCs w:val="22"/>
              </w:rPr>
              <w:t>/03/2020</w:t>
            </w:r>
          </w:p>
        </w:tc>
        <w:tc>
          <w:tcPr>
            <w:tcW w:w="8221" w:type="dxa"/>
          </w:tcPr>
          <w:p w14:paraId="3E5AC483" w14:textId="0102D5DF" w:rsidR="00261BEF" w:rsidRPr="00261BEF" w:rsidRDefault="00261BEF" w:rsidP="00144BE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Initial version (Diego Martinez Plasencia)</w:t>
            </w:r>
          </w:p>
        </w:tc>
      </w:tr>
      <w:tr w:rsidR="00261BEF" w14:paraId="22D2B2B5" w14:textId="77777777" w:rsidTr="005C698A">
        <w:tc>
          <w:tcPr>
            <w:cnfStyle w:val="001000000000" w:firstRow="0" w:lastRow="0" w:firstColumn="1" w:lastColumn="0" w:oddVBand="0" w:evenVBand="0" w:oddHBand="0" w:evenHBand="0" w:firstRowFirstColumn="0" w:firstRowLastColumn="0" w:lastRowFirstColumn="0" w:lastRowLastColumn="0"/>
            <w:tcW w:w="1980" w:type="dxa"/>
          </w:tcPr>
          <w:p w14:paraId="7A0778F1" w14:textId="2EB596F1" w:rsidR="00261BEF" w:rsidRPr="00261BEF" w:rsidRDefault="00C23A89" w:rsidP="00144BE9">
            <w:pPr>
              <w:jc w:val="both"/>
              <w:rPr>
                <w:rFonts w:asciiTheme="minorHAnsi" w:hAnsiTheme="minorHAnsi" w:cstheme="minorHAnsi"/>
                <w:sz w:val="22"/>
                <w:szCs w:val="22"/>
              </w:rPr>
            </w:pPr>
            <w:r>
              <w:rPr>
                <w:rFonts w:asciiTheme="minorHAnsi" w:hAnsiTheme="minorHAnsi" w:cstheme="minorHAnsi"/>
                <w:sz w:val="22"/>
                <w:szCs w:val="22"/>
              </w:rPr>
              <w:t>05/02/2021</w:t>
            </w:r>
          </w:p>
        </w:tc>
        <w:tc>
          <w:tcPr>
            <w:tcW w:w="8221" w:type="dxa"/>
          </w:tcPr>
          <w:p w14:paraId="0BB7BCCD" w14:textId="5B7E6003" w:rsidR="00261BEF" w:rsidRPr="00261BEF" w:rsidRDefault="00C23A89" w:rsidP="00144BE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Format Update – Public (Roberto A. Montano Murillo)</w:t>
            </w:r>
          </w:p>
        </w:tc>
      </w:tr>
      <w:tr w:rsidR="00261BEF" w14:paraId="3E6BBD27" w14:textId="77777777" w:rsidTr="005C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1E8001" w14:textId="75230851" w:rsidR="00261BEF" w:rsidRPr="00261BEF" w:rsidRDefault="00261BEF" w:rsidP="00144BE9">
            <w:pPr>
              <w:jc w:val="both"/>
              <w:rPr>
                <w:rFonts w:asciiTheme="minorHAnsi" w:hAnsiTheme="minorHAnsi" w:cstheme="minorHAnsi"/>
                <w:sz w:val="22"/>
                <w:szCs w:val="22"/>
              </w:rPr>
            </w:pPr>
          </w:p>
        </w:tc>
        <w:tc>
          <w:tcPr>
            <w:tcW w:w="8221" w:type="dxa"/>
          </w:tcPr>
          <w:p w14:paraId="15216D53" w14:textId="603BE73D" w:rsidR="00261BEF" w:rsidRPr="00261BEF" w:rsidRDefault="00261BEF" w:rsidP="00144BE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61BEF" w14:paraId="556EE42A" w14:textId="77777777" w:rsidTr="005C698A">
        <w:tc>
          <w:tcPr>
            <w:cnfStyle w:val="001000000000" w:firstRow="0" w:lastRow="0" w:firstColumn="1" w:lastColumn="0" w:oddVBand="0" w:evenVBand="0" w:oddHBand="0" w:evenHBand="0" w:firstRowFirstColumn="0" w:firstRowLastColumn="0" w:lastRowFirstColumn="0" w:lastRowLastColumn="0"/>
            <w:tcW w:w="1980" w:type="dxa"/>
          </w:tcPr>
          <w:p w14:paraId="46445D41" w14:textId="7A3B642B" w:rsidR="00261BEF" w:rsidRPr="00261BEF" w:rsidRDefault="00261BEF" w:rsidP="00144BE9">
            <w:pPr>
              <w:jc w:val="both"/>
              <w:rPr>
                <w:rFonts w:asciiTheme="minorHAnsi" w:hAnsiTheme="minorHAnsi" w:cstheme="minorHAnsi"/>
                <w:sz w:val="22"/>
                <w:szCs w:val="22"/>
              </w:rPr>
            </w:pPr>
          </w:p>
        </w:tc>
        <w:tc>
          <w:tcPr>
            <w:tcW w:w="8221" w:type="dxa"/>
          </w:tcPr>
          <w:p w14:paraId="47BA6985" w14:textId="5C03009D" w:rsidR="00261BEF" w:rsidRPr="00261BEF" w:rsidRDefault="00261BEF" w:rsidP="00144BE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61BEF" w14:paraId="76D1850C" w14:textId="77777777" w:rsidTr="005C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33F8BA" w14:textId="40333017" w:rsidR="00261BEF" w:rsidRPr="00261BEF" w:rsidRDefault="00261BEF" w:rsidP="00144BE9">
            <w:pPr>
              <w:jc w:val="both"/>
              <w:rPr>
                <w:rFonts w:asciiTheme="minorHAnsi" w:hAnsiTheme="minorHAnsi" w:cstheme="minorHAnsi"/>
                <w:sz w:val="22"/>
                <w:szCs w:val="22"/>
              </w:rPr>
            </w:pPr>
          </w:p>
        </w:tc>
        <w:tc>
          <w:tcPr>
            <w:tcW w:w="8221" w:type="dxa"/>
          </w:tcPr>
          <w:p w14:paraId="56D9A666" w14:textId="537EBD5B" w:rsidR="00261BEF" w:rsidRPr="00261BEF" w:rsidRDefault="00261BEF" w:rsidP="00144BE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61BEF" w14:paraId="08697E7E" w14:textId="77777777" w:rsidTr="005C698A">
        <w:tc>
          <w:tcPr>
            <w:cnfStyle w:val="001000000000" w:firstRow="0" w:lastRow="0" w:firstColumn="1" w:lastColumn="0" w:oddVBand="0" w:evenVBand="0" w:oddHBand="0" w:evenHBand="0" w:firstRowFirstColumn="0" w:firstRowLastColumn="0" w:lastRowFirstColumn="0" w:lastRowLastColumn="0"/>
            <w:tcW w:w="1980" w:type="dxa"/>
          </w:tcPr>
          <w:p w14:paraId="5EEA1013" w14:textId="77777777" w:rsidR="00261BEF" w:rsidRDefault="00261BEF" w:rsidP="00144BE9">
            <w:pPr>
              <w:jc w:val="both"/>
            </w:pPr>
          </w:p>
        </w:tc>
        <w:tc>
          <w:tcPr>
            <w:tcW w:w="8221" w:type="dxa"/>
          </w:tcPr>
          <w:p w14:paraId="54778656" w14:textId="77777777" w:rsidR="00261BEF" w:rsidRDefault="00261BEF" w:rsidP="00144BE9">
            <w:pPr>
              <w:jc w:val="both"/>
              <w:cnfStyle w:val="000000000000" w:firstRow="0" w:lastRow="0" w:firstColumn="0" w:lastColumn="0" w:oddVBand="0" w:evenVBand="0" w:oddHBand="0" w:evenHBand="0" w:firstRowFirstColumn="0" w:firstRowLastColumn="0" w:lastRowFirstColumn="0" w:lastRowLastColumn="0"/>
            </w:pPr>
          </w:p>
        </w:tc>
      </w:tr>
    </w:tbl>
    <w:p w14:paraId="46B5DCDC" w14:textId="7068DF86" w:rsidR="00261BEF" w:rsidRDefault="00261BEF" w:rsidP="00144BE9">
      <w:pPr>
        <w:pStyle w:val="TOCHeading"/>
        <w:jc w:val="both"/>
      </w:pPr>
    </w:p>
    <w:p w14:paraId="0254126B" w14:textId="77777777" w:rsidR="00261BEF" w:rsidRDefault="00261BEF" w:rsidP="00144BE9">
      <w:pPr>
        <w:jc w:val="both"/>
      </w:pPr>
      <w:r>
        <w:rPr>
          <w:b/>
        </w:rPr>
        <w:br w:type="page"/>
      </w:r>
    </w:p>
    <w:sdt>
      <w:sdtPr>
        <w:rPr>
          <w:rFonts w:asciiTheme="minorHAnsi" w:eastAsiaTheme="minorHAnsi" w:hAnsiTheme="minorHAnsi" w:cstheme="minorBidi"/>
          <w:b w:val="0"/>
          <w:sz w:val="22"/>
          <w:szCs w:val="22"/>
          <w:lang w:val="en-GB"/>
        </w:rPr>
        <w:id w:val="-1789957951"/>
        <w:docPartObj>
          <w:docPartGallery w:val="Table of Contents"/>
          <w:docPartUnique/>
        </w:docPartObj>
      </w:sdtPr>
      <w:sdtEndPr>
        <w:rPr>
          <w:bCs/>
          <w:noProof/>
        </w:rPr>
      </w:sdtEndPr>
      <w:sdtContent>
        <w:p w14:paraId="07FD018D" w14:textId="54AB324F" w:rsidR="0076236E" w:rsidRDefault="0076236E" w:rsidP="00144BE9">
          <w:pPr>
            <w:pStyle w:val="TOCHeading"/>
            <w:jc w:val="both"/>
          </w:pPr>
          <w:r>
            <w:t>Table of Contents</w:t>
          </w:r>
        </w:p>
        <w:p w14:paraId="1D3FD5EE" w14:textId="67305562" w:rsidR="00655629" w:rsidRDefault="0076236E">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9165931" w:history="1">
            <w:r w:rsidR="00655629" w:rsidRPr="00625CEA">
              <w:rPr>
                <w:rStyle w:val="Hyperlink"/>
                <w:noProof/>
              </w:rPr>
              <w:t>1</w:t>
            </w:r>
            <w:r w:rsidR="00655629">
              <w:rPr>
                <w:rFonts w:eastAsiaTheme="minorEastAsia"/>
                <w:noProof/>
                <w:lang w:eastAsia="en-GB"/>
              </w:rPr>
              <w:tab/>
            </w:r>
            <w:r w:rsidR="00655629" w:rsidRPr="00625CEA">
              <w:rPr>
                <w:rStyle w:val="Hyperlink"/>
                <w:noProof/>
              </w:rPr>
              <w:t>About this document:</w:t>
            </w:r>
            <w:r w:rsidR="00655629">
              <w:rPr>
                <w:noProof/>
                <w:webHidden/>
              </w:rPr>
              <w:tab/>
            </w:r>
            <w:r w:rsidR="00655629">
              <w:rPr>
                <w:noProof/>
                <w:webHidden/>
              </w:rPr>
              <w:fldChar w:fldCharType="begin"/>
            </w:r>
            <w:r w:rsidR="00655629">
              <w:rPr>
                <w:noProof/>
                <w:webHidden/>
              </w:rPr>
              <w:instrText xml:space="preserve"> PAGEREF _Toc59165931 \h </w:instrText>
            </w:r>
            <w:r w:rsidR="00655629">
              <w:rPr>
                <w:noProof/>
                <w:webHidden/>
              </w:rPr>
            </w:r>
            <w:r w:rsidR="00655629">
              <w:rPr>
                <w:noProof/>
                <w:webHidden/>
              </w:rPr>
              <w:fldChar w:fldCharType="separate"/>
            </w:r>
            <w:r w:rsidR="00655629">
              <w:rPr>
                <w:noProof/>
                <w:webHidden/>
              </w:rPr>
              <w:t>3</w:t>
            </w:r>
            <w:r w:rsidR="00655629">
              <w:rPr>
                <w:noProof/>
                <w:webHidden/>
              </w:rPr>
              <w:fldChar w:fldCharType="end"/>
            </w:r>
          </w:hyperlink>
        </w:p>
        <w:p w14:paraId="34FED3EB" w14:textId="56CEFDB5" w:rsidR="00655629" w:rsidRDefault="00C23A89">
          <w:pPr>
            <w:pStyle w:val="TOC1"/>
            <w:tabs>
              <w:tab w:val="left" w:pos="440"/>
              <w:tab w:val="right" w:leader="dot" w:pos="9016"/>
            </w:tabs>
            <w:rPr>
              <w:rFonts w:eastAsiaTheme="minorEastAsia"/>
              <w:noProof/>
              <w:lang w:eastAsia="en-GB"/>
            </w:rPr>
          </w:pPr>
          <w:hyperlink w:anchor="_Toc59165932" w:history="1">
            <w:r w:rsidR="00655629" w:rsidRPr="00625CEA">
              <w:rPr>
                <w:rStyle w:val="Hyperlink"/>
                <w:noProof/>
              </w:rPr>
              <w:t>2</w:t>
            </w:r>
            <w:r w:rsidR="00655629">
              <w:rPr>
                <w:rFonts w:eastAsiaTheme="minorEastAsia"/>
                <w:noProof/>
                <w:lang w:eastAsia="en-GB"/>
              </w:rPr>
              <w:tab/>
            </w:r>
            <w:r w:rsidR="00655629" w:rsidRPr="00625CEA">
              <w:rPr>
                <w:rStyle w:val="Hyperlink"/>
                <w:noProof/>
              </w:rPr>
              <w:t>Parameters contained in the file:</w:t>
            </w:r>
            <w:r w:rsidR="00655629">
              <w:rPr>
                <w:noProof/>
                <w:webHidden/>
              </w:rPr>
              <w:tab/>
            </w:r>
            <w:r w:rsidR="00655629">
              <w:rPr>
                <w:noProof/>
                <w:webHidden/>
              </w:rPr>
              <w:fldChar w:fldCharType="begin"/>
            </w:r>
            <w:r w:rsidR="00655629">
              <w:rPr>
                <w:noProof/>
                <w:webHidden/>
              </w:rPr>
              <w:instrText xml:space="preserve"> PAGEREF _Toc59165932 \h </w:instrText>
            </w:r>
            <w:r w:rsidR="00655629">
              <w:rPr>
                <w:noProof/>
                <w:webHidden/>
              </w:rPr>
            </w:r>
            <w:r w:rsidR="00655629">
              <w:rPr>
                <w:noProof/>
                <w:webHidden/>
              </w:rPr>
              <w:fldChar w:fldCharType="separate"/>
            </w:r>
            <w:r w:rsidR="00655629">
              <w:rPr>
                <w:noProof/>
                <w:webHidden/>
              </w:rPr>
              <w:t>3</w:t>
            </w:r>
            <w:r w:rsidR="00655629">
              <w:rPr>
                <w:noProof/>
                <w:webHidden/>
              </w:rPr>
              <w:fldChar w:fldCharType="end"/>
            </w:r>
          </w:hyperlink>
        </w:p>
        <w:p w14:paraId="2F14AAA6" w14:textId="73BF70E0" w:rsidR="00655629" w:rsidRDefault="00C23A89">
          <w:pPr>
            <w:pStyle w:val="TOC1"/>
            <w:tabs>
              <w:tab w:val="left" w:pos="440"/>
              <w:tab w:val="right" w:leader="dot" w:pos="9016"/>
            </w:tabs>
            <w:rPr>
              <w:rFonts w:eastAsiaTheme="minorEastAsia"/>
              <w:noProof/>
              <w:lang w:eastAsia="en-GB"/>
            </w:rPr>
          </w:pPr>
          <w:hyperlink w:anchor="_Toc59165933" w:history="1">
            <w:r w:rsidR="00655629" w:rsidRPr="00625CEA">
              <w:rPr>
                <w:rStyle w:val="Hyperlink"/>
                <w:noProof/>
              </w:rPr>
              <w:t>3</w:t>
            </w:r>
            <w:r w:rsidR="00655629">
              <w:rPr>
                <w:rFonts w:eastAsiaTheme="minorEastAsia"/>
                <w:noProof/>
                <w:lang w:eastAsia="en-GB"/>
              </w:rPr>
              <w:tab/>
            </w:r>
            <w:r w:rsidR="00655629" w:rsidRPr="00625CEA">
              <w:rPr>
                <w:rStyle w:val="Hyperlink"/>
                <w:noProof/>
              </w:rPr>
              <w:t>Grammar</w:t>
            </w:r>
            <w:r w:rsidR="00655629">
              <w:rPr>
                <w:noProof/>
                <w:webHidden/>
              </w:rPr>
              <w:tab/>
            </w:r>
            <w:r w:rsidR="00655629">
              <w:rPr>
                <w:noProof/>
                <w:webHidden/>
              </w:rPr>
              <w:fldChar w:fldCharType="begin"/>
            </w:r>
            <w:r w:rsidR="00655629">
              <w:rPr>
                <w:noProof/>
                <w:webHidden/>
              </w:rPr>
              <w:instrText xml:space="preserve"> PAGEREF _Toc59165933 \h </w:instrText>
            </w:r>
            <w:r w:rsidR="00655629">
              <w:rPr>
                <w:noProof/>
                <w:webHidden/>
              </w:rPr>
            </w:r>
            <w:r w:rsidR="00655629">
              <w:rPr>
                <w:noProof/>
                <w:webHidden/>
              </w:rPr>
              <w:fldChar w:fldCharType="separate"/>
            </w:r>
            <w:r w:rsidR="00655629">
              <w:rPr>
                <w:noProof/>
                <w:webHidden/>
              </w:rPr>
              <w:t>4</w:t>
            </w:r>
            <w:r w:rsidR="00655629">
              <w:rPr>
                <w:noProof/>
                <w:webHidden/>
              </w:rPr>
              <w:fldChar w:fldCharType="end"/>
            </w:r>
          </w:hyperlink>
        </w:p>
        <w:p w14:paraId="46E378B2" w14:textId="390DD068" w:rsidR="00655629" w:rsidRDefault="00C23A89">
          <w:pPr>
            <w:pStyle w:val="TOC2"/>
            <w:tabs>
              <w:tab w:val="left" w:pos="880"/>
              <w:tab w:val="right" w:leader="dot" w:pos="9016"/>
            </w:tabs>
            <w:rPr>
              <w:rFonts w:eastAsiaTheme="minorEastAsia"/>
              <w:noProof/>
              <w:lang w:eastAsia="en-GB"/>
            </w:rPr>
          </w:pPr>
          <w:hyperlink w:anchor="_Toc59165934" w:history="1">
            <w:r w:rsidR="00655629" w:rsidRPr="00625CEA">
              <w:rPr>
                <w:rStyle w:val="Hyperlink"/>
                <w:noProof/>
              </w:rPr>
              <w:t>3.1</w:t>
            </w:r>
            <w:r w:rsidR="00655629">
              <w:rPr>
                <w:rFonts w:eastAsiaTheme="minorEastAsia"/>
                <w:noProof/>
                <w:lang w:eastAsia="en-GB"/>
              </w:rPr>
              <w:tab/>
            </w:r>
            <w:r w:rsidR="00655629" w:rsidRPr="00625CEA">
              <w:rPr>
                <w:rStyle w:val="Hyperlink"/>
                <w:noProof/>
              </w:rPr>
              <w:t>Lexical level:</w:t>
            </w:r>
            <w:r w:rsidR="00655629">
              <w:rPr>
                <w:noProof/>
                <w:webHidden/>
              </w:rPr>
              <w:tab/>
            </w:r>
            <w:r w:rsidR="00655629">
              <w:rPr>
                <w:noProof/>
                <w:webHidden/>
              </w:rPr>
              <w:fldChar w:fldCharType="begin"/>
            </w:r>
            <w:r w:rsidR="00655629">
              <w:rPr>
                <w:noProof/>
                <w:webHidden/>
              </w:rPr>
              <w:instrText xml:space="preserve"> PAGEREF _Toc59165934 \h </w:instrText>
            </w:r>
            <w:r w:rsidR="00655629">
              <w:rPr>
                <w:noProof/>
                <w:webHidden/>
              </w:rPr>
            </w:r>
            <w:r w:rsidR="00655629">
              <w:rPr>
                <w:noProof/>
                <w:webHidden/>
              </w:rPr>
              <w:fldChar w:fldCharType="separate"/>
            </w:r>
            <w:r w:rsidR="00655629">
              <w:rPr>
                <w:noProof/>
                <w:webHidden/>
              </w:rPr>
              <w:t>4</w:t>
            </w:r>
            <w:r w:rsidR="00655629">
              <w:rPr>
                <w:noProof/>
                <w:webHidden/>
              </w:rPr>
              <w:fldChar w:fldCharType="end"/>
            </w:r>
          </w:hyperlink>
        </w:p>
        <w:p w14:paraId="1F9A2F11" w14:textId="5390928F" w:rsidR="00655629" w:rsidRDefault="00C23A89">
          <w:pPr>
            <w:pStyle w:val="TOC2"/>
            <w:tabs>
              <w:tab w:val="left" w:pos="880"/>
              <w:tab w:val="right" w:leader="dot" w:pos="9016"/>
            </w:tabs>
            <w:rPr>
              <w:rFonts w:eastAsiaTheme="minorEastAsia"/>
              <w:noProof/>
              <w:lang w:eastAsia="en-GB"/>
            </w:rPr>
          </w:pPr>
          <w:hyperlink w:anchor="_Toc59165935" w:history="1">
            <w:r w:rsidR="00655629" w:rsidRPr="00625CEA">
              <w:rPr>
                <w:rStyle w:val="Hyperlink"/>
                <w:noProof/>
              </w:rPr>
              <w:t>3.2</w:t>
            </w:r>
            <w:r w:rsidR="00655629">
              <w:rPr>
                <w:rFonts w:eastAsiaTheme="minorEastAsia"/>
                <w:noProof/>
                <w:lang w:eastAsia="en-GB"/>
              </w:rPr>
              <w:tab/>
            </w:r>
            <w:r w:rsidR="00655629" w:rsidRPr="00625CEA">
              <w:rPr>
                <w:rStyle w:val="Hyperlink"/>
                <w:noProof/>
              </w:rPr>
              <w:t>Syntactic level:</w:t>
            </w:r>
            <w:r w:rsidR="00655629">
              <w:rPr>
                <w:noProof/>
                <w:webHidden/>
              </w:rPr>
              <w:tab/>
            </w:r>
            <w:r w:rsidR="00655629">
              <w:rPr>
                <w:noProof/>
                <w:webHidden/>
              </w:rPr>
              <w:fldChar w:fldCharType="begin"/>
            </w:r>
            <w:r w:rsidR="00655629">
              <w:rPr>
                <w:noProof/>
                <w:webHidden/>
              </w:rPr>
              <w:instrText xml:space="preserve"> PAGEREF _Toc59165935 \h </w:instrText>
            </w:r>
            <w:r w:rsidR="00655629">
              <w:rPr>
                <w:noProof/>
                <w:webHidden/>
              </w:rPr>
            </w:r>
            <w:r w:rsidR="00655629">
              <w:rPr>
                <w:noProof/>
                <w:webHidden/>
              </w:rPr>
              <w:fldChar w:fldCharType="separate"/>
            </w:r>
            <w:r w:rsidR="00655629">
              <w:rPr>
                <w:noProof/>
                <w:webHidden/>
              </w:rPr>
              <w:t>4</w:t>
            </w:r>
            <w:r w:rsidR="00655629">
              <w:rPr>
                <w:noProof/>
                <w:webHidden/>
              </w:rPr>
              <w:fldChar w:fldCharType="end"/>
            </w:r>
          </w:hyperlink>
        </w:p>
        <w:p w14:paraId="2313EE01" w14:textId="790C4FF3" w:rsidR="0076236E" w:rsidRDefault="0076236E" w:rsidP="00144BE9">
          <w:pPr>
            <w:jc w:val="both"/>
          </w:pPr>
          <w:r>
            <w:rPr>
              <w:b/>
              <w:bCs/>
              <w:noProof/>
            </w:rPr>
            <w:fldChar w:fldCharType="end"/>
          </w:r>
        </w:p>
      </w:sdtContent>
    </w:sdt>
    <w:p w14:paraId="4E9E5529" w14:textId="77777777" w:rsidR="0076236E" w:rsidRDefault="0076236E" w:rsidP="00144BE9">
      <w:pPr>
        <w:jc w:val="both"/>
      </w:pPr>
      <w:r>
        <w:br w:type="page"/>
      </w:r>
    </w:p>
    <w:p w14:paraId="10A547EA" w14:textId="59392612" w:rsidR="0022188C" w:rsidRDefault="0022188C" w:rsidP="00144BE9">
      <w:pPr>
        <w:pStyle w:val="Heading1"/>
        <w:jc w:val="both"/>
      </w:pPr>
      <w:bookmarkStart w:id="1" w:name="_Toc59165931"/>
      <w:r>
        <w:lastRenderedPageBreak/>
        <w:t>About this document:</w:t>
      </w:r>
      <w:bookmarkEnd w:id="1"/>
    </w:p>
    <w:p w14:paraId="73C724BE" w14:textId="509D1770" w:rsidR="003B49DA" w:rsidRDefault="003B49DA" w:rsidP="00144BE9">
      <w:pPr>
        <w:jc w:val="both"/>
      </w:pPr>
      <w:r>
        <w:t>Acoustophoretic setups make use of our acoustic boards. However, not all boards are exactly the same, and there is the possibility that boards can change in the future. For instance, each transducer provides a slightly different phase offset, which is calibrated after manufacturing and which is specific for each transducer in each board. Other parameters include the local position of each transducer, their amplitude or their hardware ID</w:t>
      </w:r>
    </w:p>
    <w:p w14:paraId="423DD3EE" w14:textId="66E0E6ED" w:rsidR="003B49DA" w:rsidRDefault="003B49DA" w:rsidP="00144BE9">
      <w:pPr>
        <w:jc w:val="both"/>
      </w:pPr>
      <w:r>
        <w:t xml:space="preserve">Your specific board will come with an accompanying </w:t>
      </w:r>
      <w:r w:rsidRPr="003B49DA">
        <w:rPr>
          <w:b/>
          <w:bCs/>
          <w:i/>
          <w:iCs/>
        </w:rPr>
        <w:t>configuration file</w:t>
      </w:r>
      <w:r>
        <w:t xml:space="preserve"> containing these parameters. These need to be provided in runtime for the correct operation of the boards. </w:t>
      </w:r>
    </w:p>
    <w:p w14:paraId="4314C0B5" w14:textId="77777777" w:rsidR="003B49DA" w:rsidRDefault="003B49DA" w:rsidP="00144BE9">
      <w:pPr>
        <w:jc w:val="both"/>
      </w:pPr>
      <w:r>
        <w:t xml:space="preserve">The current file describes the format we are currently using, for our internal maintenance (e.g. how our calibration software needs to safe files), and for understanding of the implementation. </w:t>
      </w:r>
    </w:p>
    <w:p w14:paraId="67319CAA" w14:textId="03157348" w:rsidR="003B49DA" w:rsidRPr="003B49DA" w:rsidRDefault="003B49DA" w:rsidP="00144BE9">
      <w:pPr>
        <w:jc w:val="both"/>
      </w:pPr>
      <w:r>
        <w:t xml:space="preserve">We </w:t>
      </w:r>
      <w:r w:rsidR="007B2FC5">
        <w:t xml:space="preserve">first describe the parameters considered and their purpose, and then describe </w:t>
      </w:r>
      <w:r>
        <w:t>a very simple LL0 grammar to describe it</w:t>
      </w:r>
      <w:r w:rsidR="007B2FC5">
        <w:t xml:space="preserve"> </w:t>
      </w:r>
      <w:r>
        <w:t xml:space="preserve">… </w:t>
      </w:r>
    </w:p>
    <w:p w14:paraId="2B35D399" w14:textId="259091A4" w:rsidR="002D0D02" w:rsidRDefault="003B49DA" w:rsidP="00144BE9">
      <w:pPr>
        <w:pStyle w:val="Heading1"/>
        <w:jc w:val="both"/>
      </w:pPr>
      <w:bookmarkStart w:id="2" w:name="_Toc59165932"/>
      <w:r>
        <w:t>Parameters contained in the file</w:t>
      </w:r>
      <w:r w:rsidR="00702880">
        <w:t>:</w:t>
      </w:r>
      <w:bookmarkEnd w:id="2"/>
    </w:p>
    <w:p w14:paraId="68920618" w14:textId="338E18D5" w:rsidR="003B49DA" w:rsidRDefault="003B49DA" w:rsidP="00144BE9">
      <w:pPr>
        <w:jc w:val="both"/>
      </w:pPr>
      <w:r>
        <w:t xml:space="preserve">Each of your boards are identified by a unique ID, which matches the COM port number detected when you connect your board to your computer (you can check this in the </w:t>
      </w:r>
      <w:r w:rsidRPr="003B49DA">
        <w:rPr>
          <w:i/>
          <w:iCs/>
        </w:rPr>
        <w:t>Device Manager</w:t>
      </w:r>
      <w:r>
        <w:t xml:space="preserve">) and also matches the name of your </w:t>
      </w:r>
      <w:r w:rsidRPr="003B49DA">
        <w:rPr>
          <w:b/>
          <w:bCs/>
        </w:rPr>
        <w:t>configuration file</w:t>
      </w:r>
      <w:r>
        <w:t xml:space="preserve">. More specifically, for a board with ID (i.e. COM port </w:t>
      </w:r>
      <w:r w:rsidRPr="003B49DA">
        <w:rPr>
          <w:b/>
          <w:bCs/>
          <w:i/>
          <w:iCs/>
        </w:rPr>
        <w:t>n</w:t>
      </w:r>
      <w:r>
        <w:t>), the name of the file would be:</w:t>
      </w:r>
    </w:p>
    <w:p w14:paraId="6D025D18" w14:textId="7F3B85C7" w:rsidR="003B49DA" w:rsidRDefault="00DF4B0C" w:rsidP="003B49DA">
      <w:pPr>
        <w:jc w:val="center"/>
        <w:rPr>
          <w:rFonts w:ascii="Courier New" w:hAnsi="Courier New" w:cs="Courier New"/>
          <w:i/>
          <w:iCs/>
        </w:rPr>
      </w:pPr>
      <w:r w:rsidRPr="003B49DA">
        <w:rPr>
          <w:rFonts w:ascii="Courier New" w:hAnsi="Courier New" w:cs="Courier New"/>
          <w:i/>
          <w:iCs/>
        </w:rPr>
        <w:t>B</w:t>
      </w:r>
      <w:r w:rsidR="003B49DA" w:rsidRPr="003B49DA">
        <w:rPr>
          <w:rFonts w:ascii="Courier New" w:hAnsi="Courier New" w:cs="Courier New"/>
          <w:i/>
          <w:iCs/>
        </w:rPr>
        <w:t>oard</w:t>
      </w:r>
      <w:r>
        <w:rPr>
          <w:rFonts w:ascii="Courier New" w:hAnsi="Courier New" w:cs="Courier New"/>
          <w:i/>
          <w:iCs/>
        </w:rPr>
        <w:t>_</w:t>
      </w:r>
      <w:r w:rsidR="003B49DA" w:rsidRPr="003B49DA">
        <w:rPr>
          <w:rFonts w:ascii="Courier New" w:hAnsi="Courier New" w:cs="Courier New"/>
          <w:b/>
          <w:bCs/>
          <w:i/>
          <w:iCs/>
        </w:rPr>
        <w:t>n</w:t>
      </w:r>
      <w:r w:rsidR="003B49DA" w:rsidRPr="003B49DA">
        <w:rPr>
          <w:rFonts w:ascii="Courier New" w:hAnsi="Courier New" w:cs="Courier New"/>
          <w:i/>
          <w:iCs/>
        </w:rPr>
        <w:t>.pat</w:t>
      </w:r>
    </w:p>
    <w:p w14:paraId="2682F44E" w14:textId="77777777" w:rsidR="003B49DA" w:rsidRPr="003B49DA" w:rsidRDefault="003B49DA" w:rsidP="003B49DA">
      <w:pPr>
        <w:jc w:val="center"/>
        <w:rPr>
          <w:rFonts w:ascii="Courier New" w:hAnsi="Courier New" w:cs="Courier New"/>
          <w:i/>
          <w:iCs/>
        </w:rPr>
      </w:pPr>
    </w:p>
    <w:p w14:paraId="4746DE8F" w14:textId="77777777" w:rsidR="003B49DA" w:rsidRDefault="003B49DA" w:rsidP="00144BE9">
      <w:pPr>
        <w:jc w:val="both"/>
      </w:pPr>
      <w:r>
        <w:t>This section describes the parameters contained and describes their purpose:</w:t>
      </w:r>
    </w:p>
    <w:p w14:paraId="5A4D1114" w14:textId="68F440CF" w:rsidR="00A01701" w:rsidRPr="007B2FC5" w:rsidRDefault="007B2FC5" w:rsidP="003B49DA">
      <w:pPr>
        <w:pStyle w:val="ListParagraph"/>
        <w:numPr>
          <w:ilvl w:val="0"/>
          <w:numId w:val="35"/>
        </w:numPr>
        <w:jc w:val="both"/>
        <w:rPr>
          <w:b/>
          <w:bCs/>
        </w:rPr>
      </w:pPr>
      <w:r w:rsidRPr="007B2FC5">
        <w:rPr>
          <w:b/>
          <w:bCs/>
        </w:rPr>
        <w:t>Hardware ID:</w:t>
      </w:r>
      <w:r>
        <w:rPr>
          <w:b/>
          <w:bCs/>
        </w:rPr>
        <w:t xml:space="preserve"> </w:t>
      </w:r>
      <w:r>
        <w:t>We use an USB connection (FTD2) to achieve high bandwidth communication with the boards. These connections are bound to the COM port, but have a hardware ID that does not match such port number (e.g. our first board with ID 1 had hardware ID “</w:t>
      </w:r>
      <w:r>
        <w:rPr>
          <w:rFonts w:ascii="Consolas" w:hAnsi="Consolas" w:cs="Consolas"/>
          <w:color w:val="A31515"/>
          <w:sz w:val="19"/>
          <w:szCs w:val="19"/>
        </w:rPr>
        <w:t>FT4TKZL8</w:t>
      </w:r>
      <w:r>
        <w:t>”). This</w:t>
      </w:r>
      <w:del w:id="3" w:author="Montano Murillo, Roberto Antonio" w:date="2021-02-03T13:50:00Z">
        <w:r w:rsidDel="00FF47B9">
          <w:delText xml:space="preserve"> </w:delText>
        </w:r>
      </w:del>
      <w:r>
        <w:t xml:space="preserve"> field contains such name, making this mapping transparent to the user.</w:t>
      </w:r>
    </w:p>
    <w:p w14:paraId="7D67331E" w14:textId="73CAE371" w:rsidR="007B2FC5" w:rsidRPr="007B2FC5" w:rsidRDefault="007B2FC5" w:rsidP="003B49DA">
      <w:pPr>
        <w:pStyle w:val="ListParagraph"/>
        <w:numPr>
          <w:ilvl w:val="0"/>
          <w:numId w:val="35"/>
        </w:numPr>
        <w:jc w:val="both"/>
        <w:rPr>
          <w:b/>
          <w:bCs/>
        </w:rPr>
      </w:pPr>
      <w:r>
        <w:rPr>
          <w:b/>
          <w:bCs/>
        </w:rPr>
        <w:t xml:space="preserve">Number of transducers: </w:t>
      </w:r>
      <w:r>
        <w:t>Our current implementation assumes boards with 256 transducers p</w:t>
      </w:r>
      <w:r w:rsidR="00655629">
        <w:t>e</w:t>
      </w:r>
      <w:r>
        <w:t>r USB connection, but this could be subject to change in the future. This field contains the number of transducers in your board.</w:t>
      </w:r>
    </w:p>
    <w:p w14:paraId="16634399" w14:textId="1F0CF855" w:rsidR="007B2FC5" w:rsidRPr="00251EC2" w:rsidRDefault="007B2FC5" w:rsidP="003B49DA">
      <w:pPr>
        <w:pStyle w:val="ListParagraph"/>
        <w:numPr>
          <w:ilvl w:val="0"/>
          <w:numId w:val="35"/>
        </w:numPr>
        <w:jc w:val="both"/>
        <w:rPr>
          <w:b/>
          <w:bCs/>
        </w:rPr>
      </w:pPr>
      <w:r>
        <w:rPr>
          <w:b/>
          <w:bCs/>
        </w:rPr>
        <w:t xml:space="preserve">Transducer positions: </w:t>
      </w:r>
      <w:r w:rsidRPr="007B2FC5">
        <w:t>The</w:t>
      </w:r>
      <w:r>
        <w:rPr>
          <w:b/>
          <w:bCs/>
        </w:rPr>
        <w:t xml:space="preserve"> </w:t>
      </w:r>
      <w:r w:rsidRPr="007B2FC5">
        <w:t>placement of the transducers</w:t>
      </w:r>
      <w:r>
        <w:rPr>
          <w:b/>
          <w:bCs/>
        </w:rPr>
        <w:t xml:space="preserve"> </w:t>
      </w:r>
      <w:r w:rsidRPr="007B2FC5">
        <w:t>could a</w:t>
      </w:r>
      <w:r>
        <w:t xml:space="preserve">lso be subject to change (e.g. non-square boards), so this field describes the position of each of the transducers in coordinates </w:t>
      </w:r>
      <w:r w:rsidRPr="007B2FC5">
        <w:rPr>
          <w:b/>
          <w:bCs/>
        </w:rPr>
        <w:t>local to the board</w:t>
      </w:r>
      <w:r>
        <w:t xml:space="preserve">. We use </w:t>
      </w:r>
      <w:r w:rsidR="00251EC2">
        <w:t xml:space="preserve">the system of reference in Figure 1a (XYZ axis encoded as R-G-B arrows) and </w:t>
      </w:r>
      <w:r>
        <w:t xml:space="preserve">meters as our unit. </w:t>
      </w:r>
    </w:p>
    <w:p w14:paraId="47C4F461" w14:textId="7D870588" w:rsidR="00B0101E" w:rsidRPr="00B0101E" w:rsidRDefault="00B0101E" w:rsidP="003B49DA">
      <w:pPr>
        <w:pStyle w:val="ListParagraph"/>
        <w:numPr>
          <w:ilvl w:val="0"/>
          <w:numId w:val="35"/>
        </w:numPr>
        <w:jc w:val="both"/>
        <w:rPr>
          <w:b/>
          <w:bCs/>
        </w:rPr>
      </w:pPr>
      <w:r>
        <w:rPr>
          <w:b/>
          <w:bCs/>
          <w:noProof/>
        </w:rPr>
        <mc:AlternateContent>
          <mc:Choice Requires="wpg">
            <w:drawing>
              <wp:anchor distT="0" distB="0" distL="114300" distR="114300" simplePos="0" relativeHeight="251666432" behindDoc="0" locked="0" layoutInCell="1" allowOverlap="1" wp14:anchorId="252E5B27" wp14:editId="6D7B6612">
                <wp:simplePos x="0" y="0"/>
                <wp:positionH relativeFrom="column">
                  <wp:posOffset>0</wp:posOffset>
                </wp:positionH>
                <wp:positionV relativeFrom="page">
                  <wp:posOffset>7843520</wp:posOffset>
                </wp:positionV>
                <wp:extent cx="2303780" cy="1931035"/>
                <wp:effectExtent l="0" t="0" r="1270" b="0"/>
                <wp:wrapTopAndBottom/>
                <wp:docPr id="17" name="Group 17"/>
                <wp:cNvGraphicFramePr/>
                <a:graphic xmlns:a="http://schemas.openxmlformats.org/drawingml/2006/main">
                  <a:graphicData uri="http://schemas.microsoft.com/office/word/2010/wordprocessingGroup">
                    <wpg:wgp>
                      <wpg:cNvGrpSpPr/>
                      <wpg:grpSpPr>
                        <a:xfrm>
                          <a:off x="0" y="0"/>
                          <a:ext cx="2303780" cy="1931035"/>
                          <a:chOff x="0" y="0"/>
                          <a:chExt cx="2303780" cy="1931035"/>
                        </a:xfrm>
                      </wpg:grpSpPr>
                      <pic:pic xmlns:pic="http://schemas.openxmlformats.org/drawingml/2006/picture">
                        <pic:nvPicPr>
                          <pic:cNvPr id="1" name="Picture 1" descr="C:\Users\bd248\AppData\Local\Microsoft\Windows\INetCache\Content.Word\IMG_20191014_160317.jp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3780" cy="1931035"/>
                          </a:xfrm>
                          <a:prstGeom prst="rect">
                            <a:avLst/>
                          </a:prstGeom>
                          <a:noFill/>
                          <a:ln>
                            <a:noFill/>
                          </a:ln>
                        </pic:spPr>
                      </pic:pic>
                      <wpg:grpSp>
                        <wpg:cNvPr id="16" name="Group 16"/>
                        <wpg:cNvGrpSpPr/>
                        <wpg:grpSpPr>
                          <a:xfrm>
                            <a:off x="1109663" y="200025"/>
                            <a:ext cx="625868" cy="505168"/>
                            <a:chOff x="0" y="0"/>
                            <a:chExt cx="625868" cy="505168"/>
                          </a:xfrm>
                        </wpg:grpSpPr>
                        <wps:wsp>
                          <wps:cNvPr id="12" name="Straight Arrow Connector 12"/>
                          <wps:cNvCnPr/>
                          <wps:spPr>
                            <a:xfrm flipV="1">
                              <a:off x="33337" y="490537"/>
                              <a:ext cx="592531" cy="14631"/>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H="1" flipV="1">
                              <a:off x="0" y="0"/>
                              <a:ext cx="45719" cy="502205"/>
                            </a:xfrm>
                            <a:prstGeom prst="straightConnector1">
                              <a:avLst/>
                            </a:prstGeom>
                            <a:ln>
                              <a:solidFill>
                                <a:srgbClr val="00B050"/>
                              </a:solidFill>
                              <a:tailEnd type="triangle"/>
                            </a:ln>
                          </wps:spPr>
                          <wps:style>
                            <a:lnRef idx="3">
                              <a:schemeClr val="dk1"/>
                            </a:lnRef>
                            <a:fillRef idx="0">
                              <a:schemeClr val="dk1"/>
                            </a:fillRef>
                            <a:effectRef idx="2">
                              <a:schemeClr val="dk1"/>
                            </a:effectRef>
                            <a:fontRef idx="minor">
                              <a:schemeClr val="tx1"/>
                            </a:fontRef>
                          </wps:style>
                          <wps:bodyPr/>
                        </wps:wsp>
                        <wps:wsp>
                          <wps:cNvPr id="15" name="Straight Arrow Connector 15"/>
                          <wps:cNvCnPr/>
                          <wps:spPr>
                            <a:xfrm flipV="1">
                              <a:off x="47625" y="204787"/>
                              <a:ext cx="66210" cy="284749"/>
                            </a:xfrm>
                            <a:prstGeom prst="straightConnector1">
                              <a:avLst/>
                            </a:prstGeom>
                            <a:ln>
                              <a:solidFill>
                                <a:srgbClr val="0070C0"/>
                              </a:solidFill>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w14:anchorId="0632D54B" id="Group 17" o:spid="_x0000_s1026" style="position:absolute;margin-left:0;margin-top:617.6pt;width:181.4pt;height:152.05pt;z-index:251666432;mso-position-vertical-relative:page" coordsize="23037,193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&#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3037;height:19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">
                  <v:imagedata r:id="rId13" o:title="IMG_20191014_160317"/>
                </v:shape>
                <v:group id="Group 16" o:spid="_x0000_s1028" style="position:absolute;left:11096;top:2000;width:6259;height:5051" coordsize="6258,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2" o:spid="_x0000_s1029" type="#_x0000_t32" style="position:absolute;left:333;top:4905;width:5925;height: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" strokecolor="red" strokeweight="1.5pt">
                    <v:stroke endarrow="block" joinstyle="miter"/>
                  </v:shape>
                  <v:shape id="Straight Arrow Connector 13" o:spid="_x0000_s1030" type="#_x0000_t32" style="position:absolute;width:457;height:50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" strokecolor="#00b050" strokeweight="1.5pt">
                    <v:stroke endarrow="block" joinstyle="miter"/>
                  </v:shape>
                  <v:shape id="Straight Arrow Connector 15" o:spid="_x0000_s1031" type="#_x0000_t32" style="position:absolute;left:476;top:2047;width:662;height:2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" strokecolor="#0070c0" strokeweight="1.5pt">
                    <v:stroke endarrow="block" joinstyle="miter"/>
                  </v:shape>
                </v:group>
                <w10:wrap type="topAndBottom" anchory="page"/>
              </v:group>
            </w:pict>
          </mc:Fallback>
        </mc:AlternateContent>
      </w:r>
      <w:r w:rsidR="00251EC2">
        <w:rPr>
          <w:b/>
          <w:bCs/>
        </w:rPr>
        <w:t>Transducer IDs to P</w:t>
      </w:r>
      <w:r>
        <w:rPr>
          <w:b/>
          <w:bCs/>
        </w:rPr>
        <w:t>IN</w:t>
      </w:r>
      <w:r w:rsidR="00251EC2">
        <w:rPr>
          <w:b/>
          <w:bCs/>
        </w:rPr>
        <w:t xml:space="preserve"> IDs: </w:t>
      </w:r>
      <w:r w:rsidR="00251EC2">
        <w:t xml:space="preserve">Transducers are logically arranged as a linear array. For instance, in our current boards transducer 0 is placed in the top left corner of the board, while transducer 255 would be located in the bottom right. However, the hardware can (and does) use a different arrangement, describing how transducers are connected to the pins in the circuitry (see documentation on </w:t>
      </w:r>
      <w:r w:rsidR="00251EC2" w:rsidRPr="00251EC2">
        <w:rPr>
          <w:i/>
          <w:iCs/>
        </w:rPr>
        <w:t>Board M</w:t>
      </w:r>
      <w:r w:rsidR="00251EC2">
        <w:rPr>
          <w:i/>
          <w:iCs/>
        </w:rPr>
        <w:t>a</w:t>
      </w:r>
      <w:r w:rsidR="00251EC2" w:rsidRPr="00251EC2">
        <w:rPr>
          <w:i/>
          <w:iCs/>
        </w:rPr>
        <w:t>nufacturing</w:t>
      </w:r>
      <w:r w:rsidR="00251EC2">
        <w:t xml:space="preserve">). This </w:t>
      </w:r>
      <w:r>
        <w:t xml:space="preserve">field contains a mapping </w:t>
      </w:r>
      <w:r>
        <w:lastRenderedPageBreak/>
        <w:t xml:space="preserve">describing, for each transducer </w:t>
      </w:r>
      <w:r>
        <w:rPr>
          <w:b/>
          <w:bCs/>
          <w:i/>
          <w:iCs/>
        </w:rPr>
        <w:t>t</w:t>
      </w:r>
      <w:r>
        <w:t xml:space="preserve"> (e.g. ordered from top left to bottom right in our current boards) its associated hardware PIN </w:t>
      </w:r>
      <w:r w:rsidRPr="00B0101E">
        <w:rPr>
          <w:b/>
          <w:bCs/>
        </w:rPr>
        <w:t>p</w:t>
      </w:r>
      <w:r>
        <w:t xml:space="preserve"> (e.g. ordered to match hardware requirements). This is required by our driver (</w:t>
      </w:r>
      <w:r w:rsidRPr="00B0101E">
        <w:rPr>
          <w:i/>
          <w:iCs/>
        </w:rPr>
        <w:t>AsieInho</w:t>
      </w:r>
      <w:r>
        <w:t>) to send update packages to the boards according to their actual PIN layout.</w:t>
      </w:r>
    </w:p>
    <w:p w14:paraId="4F9FA0DB" w14:textId="0FDB2A7F" w:rsidR="00251EC2" w:rsidRPr="003146EB" w:rsidRDefault="00B0101E" w:rsidP="003B49DA">
      <w:pPr>
        <w:pStyle w:val="ListParagraph"/>
        <w:numPr>
          <w:ilvl w:val="0"/>
          <w:numId w:val="35"/>
        </w:numPr>
        <w:jc w:val="both"/>
        <w:rPr>
          <w:b/>
          <w:bCs/>
        </w:rPr>
      </w:pPr>
      <w:r>
        <w:t xml:space="preserve"> </w:t>
      </w:r>
      <w:r w:rsidRPr="00B0101E">
        <w:rPr>
          <w:b/>
          <w:bCs/>
        </w:rPr>
        <w:t>Phase correction (per PIN ID)</w:t>
      </w:r>
      <w:r>
        <w:rPr>
          <w:b/>
          <w:bCs/>
        </w:rPr>
        <w:t xml:space="preserve">: </w:t>
      </w:r>
      <w:r>
        <w:t>As indicated before, each transducer has a different response which must be considered for optimum use of the board. This field contains the static phase offset correction required</w:t>
      </w:r>
      <w:r w:rsidR="00920319">
        <w:t xml:space="preserve">. </w:t>
      </w:r>
      <w:r>
        <w:t xml:space="preserve">Please note that this is stored in degrees for each transducer, but the order is that of </w:t>
      </w:r>
      <w:r w:rsidRPr="00B0101E">
        <w:rPr>
          <w:b/>
          <w:bCs/>
        </w:rPr>
        <w:t>the PIN ID of the board</w:t>
      </w:r>
      <w:r>
        <w:t xml:space="preserve"> (e.g. not the nice top-left to bottom right transducer order). </w:t>
      </w:r>
    </w:p>
    <w:p w14:paraId="67A370EA" w14:textId="6D2CAE69" w:rsidR="00251EC2" w:rsidRPr="009605B9" w:rsidRDefault="003146EB" w:rsidP="00251EC2">
      <w:pPr>
        <w:pStyle w:val="ListParagraph"/>
        <w:numPr>
          <w:ilvl w:val="0"/>
          <w:numId w:val="35"/>
        </w:numPr>
        <w:jc w:val="both"/>
        <w:rPr>
          <w:b/>
          <w:bCs/>
        </w:rPr>
      </w:pPr>
      <w:r w:rsidRPr="009605B9">
        <w:rPr>
          <w:b/>
          <w:bCs/>
        </w:rPr>
        <w:t xml:space="preserve">Amplitude correction (per PIN ID): </w:t>
      </w:r>
      <w:r>
        <w:t xml:space="preserve">The maximum amplitude of each transducer </w:t>
      </w:r>
      <w:r w:rsidR="009605B9">
        <w:t>also shows some variance, which we store here. Particularly, t</w:t>
      </w:r>
      <w:r>
        <w:t xml:space="preserve">his field contains the </w:t>
      </w:r>
      <w:r w:rsidR="009605B9">
        <w:t>pressure in Pascals delivered by each transducer at 1m distance</w:t>
      </w:r>
      <w:r>
        <w:t xml:space="preserve">. </w:t>
      </w:r>
      <w:r w:rsidR="009605B9">
        <w:t xml:space="preserve">Again, </w:t>
      </w:r>
      <w:r>
        <w:t xml:space="preserve">this is stored </w:t>
      </w:r>
      <w:r w:rsidR="009605B9">
        <w:t xml:space="preserve">according to </w:t>
      </w:r>
      <w:r w:rsidRPr="009605B9">
        <w:rPr>
          <w:b/>
          <w:bCs/>
        </w:rPr>
        <w:t>PIN ID</w:t>
      </w:r>
    </w:p>
    <w:p w14:paraId="2E1C5C8F" w14:textId="77777777" w:rsidR="009605B9" w:rsidRDefault="009605B9" w:rsidP="00144BE9">
      <w:pPr>
        <w:pStyle w:val="Heading1"/>
        <w:jc w:val="both"/>
      </w:pPr>
      <w:bookmarkStart w:id="4" w:name="_Toc59165933"/>
      <w:r>
        <w:t>Grammar</w:t>
      </w:r>
      <w:bookmarkEnd w:id="4"/>
    </w:p>
    <w:p w14:paraId="309BE32E" w14:textId="08D81438" w:rsidR="009605B9" w:rsidRDefault="009605B9" w:rsidP="009605B9">
      <w:pPr>
        <w:pStyle w:val="Heading2"/>
      </w:pPr>
      <w:bookmarkStart w:id="5" w:name="_Toc59165934"/>
      <w:r>
        <w:t>Lexical level:</w:t>
      </w:r>
      <w:bookmarkEnd w:id="5"/>
      <w:r>
        <w:t xml:space="preserve"> </w:t>
      </w:r>
    </w:p>
    <w:p w14:paraId="648C5D9E" w14:textId="7A581746" w:rsidR="009605B9" w:rsidRDefault="009605B9" w:rsidP="009605B9">
      <w:r>
        <w:t xml:space="preserve">Our grammar makes use of the following low level lexical categories, which can all be easily parsed with conventional functions (e.g. </w:t>
      </w:r>
      <w:r w:rsidRPr="009605B9">
        <w:rPr>
          <w:i/>
          <w:iCs/>
        </w:rPr>
        <w:t>fscanf()</w:t>
      </w:r>
      <w:r>
        <w:t>):</w:t>
      </w:r>
    </w:p>
    <w:p w14:paraId="2081C0BB" w14:textId="0A75FEF0" w:rsidR="009605B9" w:rsidRDefault="009605B9" w:rsidP="009605B9">
      <w:pPr>
        <w:pStyle w:val="ListParagraph"/>
        <w:numPr>
          <w:ilvl w:val="0"/>
          <w:numId w:val="36"/>
        </w:numPr>
      </w:pPr>
      <w:r w:rsidRPr="009605B9">
        <w:rPr>
          <w:b/>
          <w:bCs/>
        </w:rPr>
        <w:t>float</w:t>
      </w:r>
      <w:r>
        <w:t>: Single precision floating point number</w:t>
      </w:r>
    </w:p>
    <w:p w14:paraId="6BC1F47B" w14:textId="418E42A8" w:rsidR="009605B9" w:rsidRDefault="009605B9" w:rsidP="009605B9">
      <w:pPr>
        <w:pStyle w:val="ListParagraph"/>
        <w:numPr>
          <w:ilvl w:val="0"/>
          <w:numId w:val="36"/>
        </w:numPr>
      </w:pPr>
      <w:r>
        <w:rPr>
          <w:b/>
          <w:bCs/>
        </w:rPr>
        <w:t>integer</w:t>
      </w:r>
      <w:r w:rsidRPr="009605B9">
        <w:t>:</w:t>
      </w:r>
      <w:r>
        <w:t xml:space="preserve"> </w:t>
      </w:r>
    </w:p>
    <w:p w14:paraId="099FF99B" w14:textId="7724AF0C" w:rsidR="009605B9" w:rsidRDefault="009605B9" w:rsidP="009605B9">
      <w:pPr>
        <w:pStyle w:val="ListParagraph"/>
        <w:numPr>
          <w:ilvl w:val="0"/>
          <w:numId w:val="36"/>
        </w:numPr>
      </w:pPr>
      <w:r>
        <w:rPr>
          <w:b/>
          <w:bCs/>
        </w:rPr>
        <w:t>string</w:t>
      </w:r>
      <w:r w:rsidRPr="009605B9">
        <w:t>:</w:t>
      </w:r>
      <w:r>
        <w:t xml:space="preserve"> Null terminated character string</w:t>
      </w:r>
    </w:p>
    <w:p w14:paraId="555C675A" w14:textId="7CA54718" w:rsidR="009605B9" w:rsidRPr="009605B9" w:rsidRDefault="009605B9" w:rsidP="009605B9">
      <w:r>
        <w:t xml:space="preserve">The description also makes use of other conventional separators, which we identify using conventional C notation (e.g. </w:t>
      </w:r>
      <w:r w:rsidRPr="009605B9">
        <w:rPr>
          <w:b/>
          <w:bCs/>
        </w:rPr>
        <w:t>‘\n’</w:t>
      </w:r>
      <w:r>
        <w:t xml:space="preserve">, </w:t>
      </w:r>
      <w:r w:rsidRPr="009605B9">
        <w:rPr>
          <w:b/>
          <w:bCs/>
        </w:rPr>
        <w:t>‘,’</w:t>
      </w:r>
      <w:r>
        <w:t>), in boldface, to indicate they are lexical categories.</w:t>
      </w:r>
    </w:p>
    <w:p w14:paraId="2D201A3E" w14:textId="07E2DB39" w:rsidR="00FF6993" w:rsidRDefault="009605B9" w:rsidP="009605B9">
      <w:pPr>
        <w:pStyle w:val="Heading2"/>
      </w:pPr>
      <w:bookmarkStart w:id="6" w:name="_Toc59165935"/>
      <w:r>
        <w:t>Syntactic level:</w:t>
      </w:r>
      <w:bookmarkEnd w:id="6"/>
      <w:r w:rsidR="00FF6993">
        <w:t xml:space="preserve"> </w:t>
      </w:r>
    </w:p>
    <w:p w14:paraId="2500C04C" w14:textId="48914BDB" w:rsidR="009605B9" w:rsidRPr="009605B9" w:rsidRDefault="009605B9" w:rsidP="009605B9">
      <w:r>
        <w:t xml:space="preserve">This section describes the syntax of our grammar, with clauses identified in </w:t>
      </w:r>
      <w:r w:rsidRPr="009605B9">
        <w:rPr>
          <w:i/>
          <w:iCs/>
        </w:rPr>
        <w:t>italics</w:t>
      </w:r>
      <w:r w:rsidR="0078468F">
        <w:t xml:space="preserve"> and conventional notation for regular expressions</w:t>
      </w:r>
      <w:r>
        <w:t>.</w:t>
      </w:r>
      <w:r w:rsidR="0078468F">
        <w:t xml:space="preserve"> Semantic actions (between curly brackets) simply imply storing the values read and are mostly omitted, except for relevant cases. </w:t>
      </w:r>
    </w:p>
    <w:p w14:paraId="7D8F753E" w14:textId="085B5BAB" w:rsidR="009605B9" w:rsidRDefault="009605B9" w:rsidP="009605B9">
      <w:pPr>
        <w:ind w:left="1276" w:hanging="567"/>
      </w:pPr>
      <w:r w:rsidRPr="009605B9">
        <w:rPr>
          <w:i/>
          <w:iCs/>
        </w:rPr>
        <w:t>File</w:t>
      </w:r>
      <w:r>
        <w:t xml:space="preserve"> </w:t>
      </w:r>
      <w:r>
        <w:sym w:font="Wingdings" w:char="F0E0"/>
      </w:r>
      <w:r>
        <w:t xml:space="preserve"> </w:t>
      </w:r>
      <w:r w:rsidRPr="009605B9">
        <w:rPr>
          <w:i/>
          <w:iCs/>
        </w:rPr>
        <w:t>HardwareID NumTransducers Trans</w:t>
      </w:r>
      <w:r w:rsidR="0078468F">
        <w:rPr>
          <w:i/>
          <w:iCs/>
        </w:rPr>
        <w:t>d</w:t>
      </w:r>
      <w:r w:rsidRPr="009605B9">
        <w:rPr>
          <w:i/>
          <w:iCs/>
        </w:rPr>
        <w:t>u</w:t>
      </w:r>
      <w:r w:rsidR="0078468F">
        <w:rPr>
          <w:i/>
          <w:iCs/>
        </w:rPr>
        <w:t>c</w:t>
      </w:r>
      <w:r w:rsidRPr="009605B9">
        <w:rPr>
          <w:i/>
          <w:iCs/>
        </w:rPr>
        <w:t>erPos</w:t>
      </w:r>
      <w:r w:rsidR="0078468F">
        <w:rPr>
          <w:i/>
          <w:iCs/>
        </w:rPr>
        <w:t>i</w:t>
      </w:r>
      <w:r w:rsidRPr="009605B9">
        <w:rPr>
          <w:i/>
          <w:iCs/>
        </w:rPr>
        <w:t>tions PINMapping PhaseCorrection</w:t>
      </w:r>
      <w:r>
        <w:t xml:space="preserve"> </w:t>
      </w:r>
      <w:r w:rsidR="00655629">
        <w:t>[</w:t>
      </w:r>
      <w:r w:rsidRPr="009605B9">
        <w:rPr>
          <w:i/>
          <w:iCs/>
        </w:rPr>
        <w:t>AmplitudeCorrection</w:t>
      </w:r>
      <w:r w:rsidR="00655629">
        <w:rPr>
          <w:i/>
          <w:iCs/>
        </w:rPr>
        <w:t>]</w:t>
      </w:r>
      <w:r>
        <w:t xml:space="preserve"> </w:t>
      </w:r>
      <w:r w:rsidRPr="009605B9">
        <w:rPr>
          <w:b/>
          <w:bCs/>
          <w:i/>
          <w:iCs/>
        </w:rPr>
        <w:t>eof</w:t>
      </w:r>
      <w:r>
        <w:t xml:space="preserve"> </w:t>
      </w:r>
    </w:p>
    <w:p w14:paraId="7A3B29C3" w14:textId="4EB621AD" w:rsidR="009605B9" w:rsidRDefault="009605B9" w:rsidP="009605B9">
      <w:pPr>
        <w:ind w:left="1276" w:hanging="567"/>
        <w:rPr>
          <w:b/>
          <w:bCs/>
        </w:rPr>
      </w:pPr>
      <w:r>
        <w:t xml:space="preserve">HardwareID </w:t>
      </w:r>
      <w:r w:rsidR="0078468F">
        <w:tab/>
      </w:r>
      <w:r w:rsidR="0078468F">
        <w:tab/>
      </w:r>
      <w:r>
        <w:sym w:font="Wingdings" w:char="F0E0"/>
      </w:r>
      <w:r>
        <w:t xml:space="preserve"> </w:t>
      </w:r>
      <w:r>
        <w:rPr>
          <w:b/>
          <w:bCs/>
        </w:rPr>
        <w:t>string ‘\n’</w:t>
      </w:r>
    </w:p>
    <w:p w14:paraId="050158D0" w14:textId="3C36BE98" w:rsidR="009605B9" w:rsidRDefault="009605B9" w:rsidP="009605B9">
      <w:pPr>
        <w:ind w:left="1276" w:hanging="567"/>
        <w:rPr>
          <w:b/>
          <w:bCs/>
        </w:rPr>
      </w:pPr>
      <w:r>
        <w:t>NumTransducers</w:t>
      </w:r>
      <w:r w:rsidR="0078468F">
        <w:tab/>
      </w:r>
      <w:r>
        <w:sym w:font="Wingdings" w:char="F0E0"/>
      </w:r>
      <w:r>
        <w:t xml:space="preserve"> </w:t>
      </w:r>
      <w:r w:rsidR="0078468F">
        <w:rPr>
          <w:b/>
          <w:bCs/>
        </w:rPr>
        <w:t>integer</w:t>
      </w:r>
      <w:r>
        <w:rPr>
          <w:b/>
          <w:bCs/>
        </w:rPr>
        <w:t xml:space="preserve"> ‘\n’</w:t>
      </w:r>
      <w:r w:rsidR="0078468F">
        <w:rPr>
          <w:b/>
          <w:bCs/>
        </w:rPr>
        <w:tab/>
      </w:r>
      <w:r w:rsidR="0078468F">
        <w:rPr>
          <w:b/>
          <w:bCs/>
        </w:rPr>
        <w:tab/>
      </w:r>
      <w:r w:rsidR="0078468F" w:rsidRPr="0078468F">
        <w:t>{</w:t>
      </w:r>
      <w:r w:rsidR="0078468F" w:rsidRPr="0078468F">
        <w:rPr>
          <w:i/>
          <w:iCs/>
        </w:rPr>
        <w:t>n</w:t>
      </w:r>
      <w:r w:rsidR="0078468F">
        <w:t>:</w:t>
      </w:r>
      <w:r w:rsidR="0078468F" w:rsidRPr="0078468F">
        <w:t>=</w:t>
      </w:r>
      <w:r w:rsidR="0078468F">
        <w:t xml:space="preserve"> </w:t>
      </w:r>
      <w:r w:rsidR="0078468F" w:rsidRPr="0078468F">
        <w:rPr>
          <w:b/>
          <w:bCs/>
        </w:rPr>
        <w:t>integer</w:t>
      </w:r>
      <w:r w:rsidR="0078468F">
        <w:t xml:space="preserve"> }</w:t>
      </w:r>
    </w:p>
    <w:p w14:paraId="6CCD8E9B" w14:textId="1B3A9168" w:rsidR="0078468F" w:rsidRDefault="0078468F" w:rsidP="009605B9">
      <w:pPr>
        <w:ind w:left="1276" w:hanging="567"/>
        <w:rPr>
          <w:b/>
          <w:bCs/>
        </w:rPr>
      </w:pPr>
      <w:r w:rsidRPr="009605B9">
        <w:rPr>
          <w:i/>
          <w:iCs/>
        </w:rPr>
        <w:t>Trans</w:t>
      </w:r>
      <w:r>
        <w:rPr>
          <w:i/>
          <w:iCs/>
        </w:rPr>
        <w:t>d</w:t>
      </w:r>
      <w:r w:rsidRPr="009605B9">
        <w:rPr>
          <w:i/>
          <w:iCs/>
        </w:rPr>
        <w:t>u</w:t>
      </w:r>
      <w:r>
        <w:rPr>
          <w:i/>
          <w:iCs/>
        </w:rPr>
        <w:t>c</w:t>
      </w:r>
      <w:r w:rsidRPr="009605B9">
        <w:rPr>
          <w:i/>
          <w:iCs/>
        </w:rPr>
        <w:t>erPos</w:t>
      </w:r>
      <w:r>
        <w:rPr>
          <w:i/>
          <w:iCs/>
        </w:rPr>
        <w:t>i</w:t>
      </w:r>
      <w:r w:rsidRPr="009605B9">
        <w:rPr>
          <w:i/>
          <w:iCs/>
        </w:rPr>
        <w:t>tions</w:t>
      </w:r>
      <w:r>
        <w:rPr>
          <w:i/>
          <w:iCs/>
        </w:rPr>
        <w:t xml:space="preserve"> </w:t>
      </w:r>
      <w:r>
        <w:rPr>
          <w:i/>
          <w:iCs/>
        </w:rPr>
        <w:tab/>
      </w:r>
      <w:r w:rsidRPr="0078468F">
        <w:rPr>
          <w:i/>
          <w:iCs/>
        </w:rPr>
        <w:sym w:font="Wingdings" w:char="F0E0"/>
      </w:r>
      <w:r>
        <w:rPr>
          <w:i/>
          <w:iCs/>
        </w:rPr>
        <w:t xml:space="preserve"> </w:t>
      </w:r>
      <w:r w:rsidRPr="0078468F">
        <w:t>[</w:t>
      </w:r>
      <w:r w:rsidRPr="0078468F">
        <w:rPr>
          <w:b/>
          <w:bCs/>
        </w:rPr>
        <w:t>‘(’ float‘,’ float ‘,’ float ‘)’ ‘,’</w:t>
      </w:r>
      <w:r w:rsidRPr="0078468F">
        <w:t>]</w:t>
      </w:r>
      <w:r w:rsidRPr="0078468F">
        <w:rPr>
          <w:i/>
          <w:iCs/>
          <w:vertAlign w:val="superscript"/>
        </w:rPr>
        <w:t>n</w:t>
      </w:r>
      <w:r>
        <w:t xml:space="preserve"> </w:t>
      </w:r>
      <w:r w:rsidRPr="0078468F">
        <w:rPr>
          <w:b/>
          <w:bCs/>
        </w:rPr>
        <w:t>‘\n’</w:t>
      </w:r>
    </w:p>
    <w:p w14:paraId="6ECCC3B8" w14:textId="29FE0DE8" w:rsidR="0078468F" w:rsidRDefault="0078468F" w:rsidP="009605B9">
      <w:pPr>
        <w:ind w:left="1276" w:hanging="567"/>
        <w:rPr>
          <w:b/>
          <w:bCs/>
        </w:rPr>
      </w:pPr>
      <w:r w:rsidRPr="009605B9">
        <w:rPr>
          <w:i/>
          <w:iCs/>
        </w:rPr>
        <w:t xml:space="preserve">PINMapping </w:t>
      </w:r>
      <w:r>
        <w:rPr>
          <w:i/>
          <w:iCs/>
        </w:rPr>
        <w:tab/>
      </w:r>
      <w:r>
        <w:rPr>
          <w:i/>
          <w:iCs/>
        </w:rPr>
        <w:tab/>
      </w:r>
      <w:r w:rsidRPr="0078468F">
        <w:rPr>
          <w:i/>
          <w:iCs/>
        </w:rPr>
        <w:sym w:font="Wingdings" w:char="F0E0"/>
      </w:r>
      <w:r>
        <w:rPr>
          <w:i/>
          <w:iCs/>
        </w:rPr>
        <w:t xml:space="preserve"> </w:t>
      </w:r>
      <w:r w:rsidRPr="0078468F">
        <w:t>[</w:t>
      </w:r>
      <w:r>
        <w:rPr>
          <w:b/>
          <w:bCs/>
        </w:rPr>
        <w:t xml:space="preserve">integer </w:t>
      </w:r>
      <w:r w:rsidRPr="0078468F">
        <w:rPr>
          <w:b/>
          <w:bCs/>
        </w:rPr>
        <w:t>‘,’</w:t>
      </w:r>
      <w:r w:rsidRPr="0078468F">
        <w:t>]</w:t>
      </w:r>
      <w:r w:rsidRPr="0078468F">
        <w:rPr>
          <w:i/>
          <w:iCs/>
          <w:vertAlign w:val="superscript"/>
        </w:rPr>
        <w:t>n</w:t>
      </w:r>
      <w:r>
        <w:t xml:space="preserve"> </w:t>
      </w:r>
      <w:r w:rsidRPr="0078468F">
        <w:rPr>
          <w:b/>
          <w:bCs/>
        </w:rPr>
        <w:t>‘\n’</w:t>
      </w:r>
      <w:r>
        <w:rPr>
          <w:b/>
          <w:bCs/>
        </w:rPr>
        <w:tab/>
      </w:r>
      <w:r w:rsidRPr="0078468F">
        <w:t>{</w:t>
      </w:r>
      <w:r>
        <w:t>if (</w:t>
      </w:r>
      <w:r w:rsidRPr="0078468F">
        <w:rPr>
          <w:b/>
          <w:bCs/>
        </w:rPr>
        <w:t>integer</w:t>
      </w:r>
      <w:r>
        <w:t xml:space="preserve"> &gt; 255 || </w:t>
      </w:r>
      <w:r w:rsidRPr="0078468F">
        <w:rPr>
          <w:b/>
          <w:bCs/>
        </w:rPr>
        <w:t>integer</w:t>
      </w:r>
      <w:r>
        <w:t xml:space="preserve"> &lt;0) parse_error</w:t>
      </w:r>
      <w:r w:rsidRPr="0078468F">
        <w:t>}</w:t>
      </w:r>
    </w:p>
    <w:p w14:paraId="5852C048" w14:textId="77777777" w:rsidR="0078468F" w:rsidRDefault="0078468F" w:rsidP="0078468F">
      <w:pPr>
        <w:ind w:left="1276" w:hanging="567"/>
      </w:pPr>
      <w:r w:rsidRPr="009605B9">
        <w:rPr>
          <w:i/>
          <w:iCs/>
        </w:rPr>
        <w:t>PhaseCorrection</w:t>
      </w:r>
      <w:r>
        <w:t xml:space="preserve"> </w:t>
      </w:r>
      <w:r>
        <w:tab/>
      </w:r>
      <w:r w:rsidRPr="0078468F">
        <w:rPr>
          <w:i/>
          <w:iCs/>
        </w:rPr>
        <w:sym w:font="Wingdings" w:char="F0E0"/>
      </w:r>
      <w:r>
        <w:rPr>
          <w:i/>
          <w:iCs/>
        </w:rPr>
        <w:t xml:space="preserve"> </w:t>
      </w:r>
      <w:r w:rsidRPr="0078468F">
        <w:t>[</w:t>
      </w:r>
      <w:r>
        <w:rPr>
          <w:b/>
          <w:bCs/>
        </w:rPr>
        <w:t xml:space="preserve">integer </w:t>
      </w:r>
      <w:r w:rsidRPr="0078468F">
        <w:rPr>
          <w:b/>
          <w:bCs/>
        </w:rPr>
        <w:t>‘,’</w:t>
      </w:r>
      <w:r w:rsidRPr="0078468F">
        <w:t>]</w:t>
      </w:r>
      <w:r w:rsidRPr="0078468F">
        <w:rPr>
          <w:i/>
          <w:iCs/>
          <w:vertAlign w:val="superscript"/>
        </w:rPr>
        <w:t>n</w:t>
      </w:r>
      <w:r>
        <w:t xml:space="preserve"> </w:t>
      </w:r>
      <w:r w:rsidRPr="0078468F">
        <w:rPr>
          <w:b/>
          <w:bCs/>
        </w:rPr>
        <w:t>‘\n’</w:t>
      </w:r>
      <w:r>
        <w:rPr>
          <w:b/>
          <w:bCs/>
        </w:rPr>
        <w:tab/>
      </w:r>
      <w:r w:rsidRPr="0078468F">
        <w:t>{</w:t>
      </w:r>
      <w:r>
        <w:t>if (</w:t>
      </w:r>
      <w:r w:rsidRPr="0078468F">
        <w:rPr>
          <w:b/>
          <w:bCs/>
        </w:rPr>
        <w:t>integer</w:t>
      </w:r>
      <w:r>
        <w:t xml:space="preserve"> &gt; 360 || </w:t>
      </w:r>
      <w:r w:rsidRPr="0078468F">
        <w:rPr>
          <w:b/>
          <w:bCs/>
        </w:rPr>
        <w:t>integer</w:t>
      </w:r>
      <w:r>
        <w:t xml:space="preserve"> &lt;0) parse_error</w:t>
      </w:r>
      <w:r w:rsidRPr="0078468F">
        <w:t>}</w:t>
      </w:r>
    </w:p>
    <w:p w14:paraId="7200A507" w14:textId="716C5AD8" w:rsidR="0078468F" w:rsidRDefault="0078468F" w:rsidP="0078468F">
      <w:pPr>
        <w:ind w:left="1276" w:hanging="567"/>
        <w:rPr>
          <w:b/>
          <w:bCs/>
        </w:rPr>
      </w:pPr>
      <w:r w:rsidRPr="009605B9">
        <w:rPr>
          <w:i/>
          <w:iCs/>
        </w:rPr>
        <w:t>AmplitudeCorrection</w:t>
      </w:r>
      <w:r>
        <w:tab/>
      </w:r>
      <w:r w:rsidRPr="0078468F">
        <w:rPr>
          <w:i/>
          <w:iCs/>
        </w:rPr>
        <w:sym w:font="Wingdings" w:char="F0E0"/>
      </w:r>
      <w:r>
        <w:rPr>
          <w:i/>
          <w:iCs/>
        </w:rPr>
        <w:t xml:space="preserve"> </w:t>
      </w:r>
      <w:r w:rsidRPr="0078468F">
        <w:t>[</w:t>
      </w:r>
      <w:r>
        <w:rPr>
          <w:b/>
          <w:bCs/>
        </w:rPr>
        <w:t xml:space="preserve">float </w:t>
      </w:r>
      <w:r w:rsidRPr="0078468F">
        <w:rPr>
          <w:b/>
          <w:bCs/>
        </w:rPr>
        <w:t>‘,’</w:t>
      </w:r>
      <w:r w:rsidRPr="0078468F">
        <w:t>]</w:t>
      </w:r>
      <w:r w:rsidRPr="0078468F">
        <w:rPr>
          <w:i/>
          <w:iCs/>
          <w:vertAlign w:val="superscript"/>
        </w:rPr>
        <w:t>n</w:t>
      </w:r>
      <w:r>
        <w:t xml:space="preserve"> </w:t>
      </w:r>
      <w:r w:rsidRPr="0078468F">
        <w:rPr>
          <w:b/>
          <w:bCs/>
        </w:rPr>
        <w:t>‘\n’</w:t>
      </w:r>
      <w:r>
        <w:rPr>
          <w:b/>
          <w:bCs/>
        </w:rPr>
        <w:tab/>
      </w:r>
      <w:r w:rsidRPr="0078468F">
        <w:t>{</w:t>
      </w:r>
      <w:r>
        <w:t>if (</w:t>
      </w:r>
      <w:r>
        <w:rPr>
          <w:b/>
          <w:bCs/>
        </w:rPr>
        <w:t>float</w:t>
      </w:r>
      <w:r w:rsidRPr="0078468F">
        <w:t>&lt;0</w:t>
      </w:r>
      <w:r>
        <w:t>) parse_error</w:t>
      </w:r>
      <w:r w:rsidRPr="0078468F">
        <w:t>}</w:t>
      </w:r>
      <w:r>
        <w:rPr>
          <w:b/>
          <w:bCs/>
        </w:rPr>
        <w:tab/>
      </w:r>
    </w:p>
    <w:p w14:paraId="7B757761" w14:textId="77777777" w:rsidR="0078468F" w:rsidRDefault="0078468F" w:rsidP="009605B9">
      <w:pPr>
        <w:ind w:left="1276" w:hanging="567"/>
        <w:rPr>
          <w:b/>
          <w:bCs/>
        </w:rPr>
      </w:pPr>
    </w:p>
    <w:sectPr w:rsidR="0078468F" w:rsidSect="00E30385">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41DCD" w14:textId="77777777" w:rsidR="00E23225" w:rsidRDefault="00E23225" w:rsidP="00B810DA">
      <w:pPr>
        <w:spacing w:line="240" w:lineRule="auto"/>
      </w:pPr>
      <w:r>
        <w:separator/>
      </w:r>
    </w:p>
  </w:endnote>
  <w:endnote w:type="continuationSeparator" w:id="0">
    <w:p w14:paraId="3C6A5B5A" w14:textId="77777777" w:rsidR="00E23225" w:rsidRDefault="00E23225" w:rsidP="00B81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9846054"/>
      <w:docPartObj>
        <w:docPartGallery w:val="Page Numbers (Bottom of Page)"/>
        <w:docPartUnique/>
      </w:docPartObj>
    </w:sdtPr>
    <w:sdtEndPr>
      <w:rPr>
        <w:noProof/>
      </w:rPr>
    </w:sdtEndPr>
    <w:sdtContent>
      <w:p w14:paraId="2081225D" w14:textId="77777777" w:rsidR="00251EC2" w:rsidRDefault="00251EC2">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510014F" w14:textId="77777777" w:rsidR="00251EC2" w:rsidRDefault="00251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3E6A6" w14:textId="77777777" w:rsidR="00E23225" w:rsidRDefault="00E23225" w:rsidP="00B810DA">
      <w:pPr>
        <w:spacing w:line="240" w:lineRule="auto"/>
      </w:pPr>
      <w:r>
        <w:separator/>
      </w:r>
    </w:p>
  </w:footnote>
  <w:footnote w:type="continuationSeparator" w:id="0">
    <w:p w14:paraId="7EF726E7" w14:textId="77777777" w:rsidR="00E23225" w:rsidRDefault="00E23225" w:rsidP="00B810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355B"/>
    <w:multiLevelType w:val="hybridMultilevel"/>
    <w:tmpl w:val="36E41B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477F4"/>
    <w:multiLevelType w:val="hybridMultilevel"/>
    <w:tmpl w:val="313412E8"/>
    <w:lvl w:ilvl="0" w:tplc="0809000F">
      <w:start w:val="1"/>
      <w:numFmt w:val="decimal"/>
      <w:lvlText w:val="%1."/>
      <w:lvlJc w:val="left"/>
      <w:pPr>
        <w:ind w:left="824" w:hanging="360"/>
      </w:pPr>
    </w:lvl>
    <w:lvl w:ilvl="1" w:tplc="08090019" w:tentative="1">
      <w:start w:val="1"/>
      <w:numFmt w:val="lowerLetter"/>
      <w:lvlText w:val="%2."/>
      <w:lvlJc w:val="left"/>
      <w:pPr>
        <w:ind w:left="1544" w:hanging="360"/>
      </w:pPr>
    </w:lvl>
    <w:lvl w:ilvl="2" w:tplc="0809001B" w:tentative="1">
      <w:start w:val="1"/>
      <w:numFmt w:val="lowerRoman"/>
      <w:lvlText w:val="%3."/>
      <w:lvlJc w:val="right"/>
      <w:pPr>
        <w:ind w:left="2264" w:hanging="180"/>
      </w:pPr>
    </w:lvl>
    <w:lvl w:ilvl="3" w:tplc="0809000F" w:tentative="1">
      <w:start w:val="1"/>
      <w:numFmt w:val="decimal"/>
      <w:lvlText w:val="%4."/>
      <w:lvlJc w:val="left"/>
      <w:pPr>
        <w:ind w:left="2984" w:hanging="360"/>
      </w:pPr>
    </w:lvl>
    <w:lvl w:ilvl="4" w:tplc="08090019" w:tentative="1">
      <w:start w:val="1"/>
      <w:numFmt w:val="lowerLetter"/>
      <w:lvlText w:val="%5."/>
      <w:lvlJc w:val="left"/>
      <w:pPr>
        <w:ind w:left="3704" w:hanging="360"/>
      </w:pPr>
    </w:lvl>
    <w:lvl w:ilvl="5" w:tplc="0809001B" w:tentative="1">
      <w:start w:val="1"/>
      <w:numFmt w:val="lowerRoman"/>
      <w:lvlText w:val="%6."/>
      <w:lvlJc w:val="right"/>
      <w:pPr>
        <w:ind w:left="4424" w:hanging="180"/>
      </w:pPr>
    </w:lvl>
    <w:lvl w:ilvl="6" w:tplc="0809000F" w:tentative="1">
      <w:start w:val="1"/>
      <w:numFmt w:val="decimal"/>
      <w:lvlText w:val="%7."/>
      <w:lvlJc w:val="left"/>
      <w:pPr>
        <w:ind w:left="5144" w:hanging="360"/>
      </w:pPr>
    </w:lvl>
    <w:lvl w:ilvl="7" w:tplc="08090019" w:tentative="1">
      <w:start w:val="1"/>
      <w:numFmt w:val="lowerLetter"/>
      <w:lvlText w:val="%8."/>
      <w:lvlJc w:val="left"/>
      <w:pPr>
        <w:ind w:left="5864" w:hanging="360"/>
      </w:pPr>
    </w:lvl>
    <w:lvl w:ilvl="8" w:tplc="0809001B" w:tentative="1">
      <w:start w:val="1"/>
      <w:numFmt w:val="lowerRoman"/>
      <w:lvlText w:val="%9."/>
      <w:lvlJc w:val="right"/>
      <w:pPr>
        <w:ind w:left="6584" w:hanging="180"/>
      </w:pPr>
    </w:lvl>
  </w:abstractNum>
  <w:abstractNum w:abstractNumId="2" w15:restartNumberingAfterBreak="0">
    <w:nsid w:val="0D4C5736"/>
    <w:multiLevelType w:val="hybridMultilevel"/>
    <w:tmpl w:val="D4A69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6B7B64"/>
    <w:multiLevelType w:val="hybridMultilevel"/>
    <w:tmpl w:val="DAC20818"/>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4" w15:restartNumberingAfterBreak="0">
    <w:nsid w:val="146F1E26"/>
    <w:multiLevelType w:val="hybridMultilevel"/>
    <w:tmpl w:val="5EF08A54"/>
    <w:lvl w:ilvl="0" w:tplc="3FB0A17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80B60"/>
    <w:multiLevelType w:val="hybridMultilevel"/>
    <w:tmpl w:val="378696F2"/>
    <w:lvl w:ilvl="0" w:tplc="458C598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F978E0"/>
    <w:multiLevelType w:val="hybridMultilevel"/>
    <w:tmpl w:val="1A964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A61482"/>
    <w:multiLevelType w:val="hybridMultilevel"/>
    <w:tmpl w:val="ECDE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C4C82"/>
    <w:multiLevelType w:val="hybridMultilevel"/>
    <w:tmpl w:val="ADA2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61C17"/>
    <w:multiLevelType w:val="hybridMultilevel"/>
    <w:tmpl w:val="8DFC7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B19D7"/>
    <w:multiLevelType w:val="hybridMultilevel"/>
    <w:tmpl w:val="E6C47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FB1B70"/>
    <w:multiLevelType w:val="hybridMultilevel"/>
    <w:tmpl w:val="36E41B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53506F"/>
    <w:multiLevelType w:val="hybridMultilevel"/>
    <w:tmpl w:val="36E41B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916EED"/>
    <w:multiLevelType w:val="hybridMultilevel"/>
    <w:tmpl w:val="85908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F10179"/>
    <w:multiLevelType w:val="multilevel"/>
    <w:tmpl w:val="9216F268"/>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A633016"/>
    <w:multiLevelType w:val="hybridMultilevel"/>
    <w:tmpl w:val="E3F822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1339E6"/>
    <w:multiLevelType w:val="hybridMultilevel"/>
    <w:tmpl w:val="C628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8469D0"/>
    <w:multiLevelType w:val="multilevel"/>
    <w:tmpl w:val="3822B86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0FE0DC5"/>
    <w:multiLevelType w:val="multilevel"/>
    <w:tmpl w:val="68C613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13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A8510F5"/>
    <w:multiLevelType w:val="hybridMultilevel"/>
    <w:tmpl w:val="9CA86B58"/>
    <w:lvl w:ilvl="0" w:tplc="23BC522A">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4CC02460"/>
    <w:multiLevelType w:val="hybridMultilevel"/>
    <w:tmpl w:val="588078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AD1A8B"/>
    <w:multiLevelType w:val="hybridMultilevel"/>
    <w:tmpl w:val="38F6C742"/>
    <w:lvl w:ilvl="0" w:tplc="08090001">
      <w:start w:val="1"/>
      <w:numFmt w:val="bullet"/>
      <w:lvlText w:val=""/>
      <w:lvlJc w:val="left"/>
      <w:pPr>
        <w:ind w:left="360" w:hanging="360"/>
      </w:pPr>
      <w:rPr>
        <w:rFonts w:ascii="Symbol" w:hAnsi="Symbol" w:hint="default"/>
      </w:rPr>
    </w:lvl>
    <w:lvl w:ilvl="1" w:tplc="F2BEE4A2">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2CC2F63"/>
    <w:multiLevelType w:val="hybridMultilevel"/>
    <w:tmpl w:val="71265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EC2DC1"/>
    <w:multiLevelType w:val="hybridMultilevel"/>
    <w:tmpl w:val="E26CF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4340EF"/>
    <w:multiLevelType w:val="hybridMultilevel"/>
    <w:tmpl w:val="C6F41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D90BC6"/>
    <w:multiLevelType w:val="hybridMultilevel"/>
    <w:tmpl w:val="BD9459D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6" w15:restartNumberingAfterBreak="0">
    <w:nsid w:val="56F076BA"/>
    <w:multiLevelType w:val="hybridMultilevel"/>
    <w:tmpl w:val="36E41B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FB377E"/>
    <w:multiLevelType w:val="multilevel"/>
    <w:tmpl w:val="6A642008"/>
    <w:lvl w:ilvl="0">
      <w:start w:val="1"/>
      <w:numFmt w:val="decimal"/>
      <w:lvlText w:val="%1."/>
      <w:lvlJc w:val="left"/>
      <w:pPr>
        <w:ind w:left="432" w:hanging="432"/>
      </w:pPr>
      <w:rPr>
        <w:rFont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1BC471E"/>
    <w:multiLevelType w:val="hybridMultilevel"/>
    <w:tmpl w:val="22881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C71EE3"/>
    <w:multiLevelType w:val="hybridMultilevel"/>
    <w:tmpl w:val="2C2C198E"/>
    <w:lvl w:ilvl="0" w:tplc="0809000F">
      <w:start w:val="1"/>
      <w:numFmt w:val="decimal"/>
      <w:lvlText w:val="%1."/>
      <w:lvlJc w:val="left"/>
      <w:pPr>
        <w:ind w:left="2885" w:hanging="360"/>
      </w:pPr>
    </w:lvl>
    <w:lvl w:ilvl="1" w:tplc="08090019" w:tentative="1">
      <w:start w:val="1"/>
      <w:numFmt w:val="lowerLetter"/>
      <w:lvlText w:val="%2."/>
      <w:lvlJc w:val="left"/>
      <w:pPr>
        <w:ind w:left="3605" w:hanging="360"/>
      </w:pPr>
    </w:lvl>
    <w:lvl w:ilvl="2" w:tplc="0809001B" w:tentative="1">
      <w:start w:val="1"/>
      <w:numFmt w:val="lowerRoman"/>
      <w:lvlText w:val="%3."/>
      <w:lvlJc w:val="right"/>
      <w:pPr>
        <w:ind w:left="4325" w:hanging="180"/>
      </w:pPr>
    </w:lvl>
    <w:lvl w:ilvl="3" w:tplc="0809000F" w:tentative="1">
      <w:start w:val="1"/>
      <w:numFmt w:val="decimal"/>
      <w:lvlText w:val="%4."/>
      <w:lvlJc w:val="left"/>
      <w:pPr>
        <w:ind w:left="5045" w:hanging="360"/>
      </w:pPr>
    </w:lvl>
    <w:lvl w:ilvl="4" w:tplc="08090019" w:tentative="1">
      <w:start w:val="1"/>
      <w:numFmt w:val="lowerLetter"/>
      <w:lvlText w:val="%5."/>
      <w:lvlJc w:val="left"/>
      <w:pPr>
        <w:ind w:left="5765" w:hanging="360"/>
      </w:pPr>
    </w:lvl>
    <w:lvl w:ilvl="5" w:tplc="0809001B" w:tentative="1">
      <w:start w:val="1"/>
      <w:numFmt w:val="lowerRoman"/>
      <w:lvlText w:val="%6."/>
      <w:lvlJc w:val="right"/>
      <w:pPr>
        <w:ind w:left="6485" w:hanging="180"/>
      </w:pPr>
    </w:lvl>
    <w:lvl w:ilvl="6" w:tplc="0809000F" w:tentative="1">
      <w:start w:val="1"/>
      <w:numFmt w:val="decimal"/>
      <w:lvlText w:val="%7."/>
      <w:lvlJc w:val="left"/>
      <w:pPr>
        <w:ind w:left="7205" w:hanging="360"/>
      </w:pPr>
    </w:lvl>
    <w:lvl w:ilvl="7" w:tplc="08090019" w:tentative="1">
      <w:start w:val="1"/>
      <w:numFmt w:val="lowerLetter"/>
      <w:lvlText w:val="%8."/>
      <w:lvlJc w:val="left"/>
      <w:pPr>
        <w:ind w:left="7925" w:hanging="360"/>
      </w:pPr>
    </w:lvl>
    <w:lvl w:ilvl="8" w:tplc="0809001B" w:tentative="1">
      <w:start w:val="1"/>
      <w:numFmt w:val="lowerRoman"/>
      <w:lvlText w:val="%9."/>
      <w:lvlJc w:val="right"/>
      <w:pPr>
        <w:ind w:left="8645" w:hanging="180"/>
      </w:pPr>
    </w:lvl>
  </w:abstractNum>
  <w:abstractNum w:abstractNumId="30" w15:restartNumberingAfterBreak="0">
    <w:nsid w:val="6D4718FB"/>
    <w:multiLevelType w:val="hybridMultilevel"/>
    <w:tmpl w:val="0E6E0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E4DE7"/>
    <w:multiLevelType w:val="hybridMultilevel"/>
    <w:tmpl w:val="B4C69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B1751D"/>
    <w:multiLevelType w:val="hybridMultilevel"/>
    <w:tmpl w:val="58F412D6"/>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33" w15:restartNumberingAfterBreak="0">
    <w:nsid w:val="7E195BFC"/>
    <w:multiLevelType w:val="multilevel"/>
    <w:tmpl w:val="EEACC34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F2E4965"/>
    <w:multiLevelType w:val="multilevel"/>
    <w:tmpl w:val="4260B5C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3"/>
  </w:num>
  <w:num w:numId="2">
    <w:abstractNumId w:val="5"/>
  </w:num>
  <w:num w:numId="3">
    <w:abstractNumId w:val="4"/>
  </w:num>
  <w:num w:numId="4">
    <w:abstractNumId w:val="18"/>
  </w:num>
  <w:num w:numId="5">
    <w:abstractNumId w:val="22"/>
  </w:num>
  <w:num w:numId="6">
    <w:abstractNumId w:val="28"/>
  </w:num>
  <w:num w:numId="7">
    <w:abstractNumId w:val="31"/>
  </w:num>
  <w:num w:numId="8">
    <w:abstractNumId w:val="6"/>
  </w:num>
  <w:num w:numId="9">
    <w:abstractNumId w:val="26"/>
  </w:num>
  <w:num w:numId="10">
    <w:abstractNumId w:val="11"/>
  </w:num>
  <w:num w:numId="11">
    <w:abstractNumId w:val="12"/>
  </w:num>
  <w:num w:numId="12">
    <w:abstractNumId w:val="0"/>
  </w:num>
  <w:num w:numId="13">
    <w:abstractNumId w:val="15"/>
  </w:num>
  <w:num w:numId="14">
    <w:abstractNumId w:val="34"/>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4"/>
  </w:num>
  <w:num w:numId="18">
    <w:abstractNumId w:val="19"/>
  </w:num>
  <w:num w:numId="19">
    <w:abstractNumId w:val="27"/>
  </w:num>
  <w:num w:numId="20">
    <w:abstractNumId w:val="2"/>
  </w:num>
  <w:num w:numId="21">
    <w:abstractNumId w:val="16"/>
  </w:num>
  <w:num w:numId="22">
    <w:abstractNumId w:val="24"/>
  </w:num>
  <w:num w:numId="23">
    <w:abstractNumId w:val="13"/>
  </w:num>
  <w:num w:numId="24">
    <w:abstractNumId w:val="7"/>
  </w:num>
  <w:num w:numId="25">
    <w:abstractNumId w:val="9"/>
  </w:num>
  <w:num w:numId="26">
    <w:abstractNumId w:val="8"/>
  </w:num>
  <w:num w:numId="27">
    <w:abstractNumId w:val="20"/>
  </w:num>
  <w:num w:numId="28">
    <w:abstractNumId w:val="21"/>
  </w:num>
  <w:num w:numId="29">
    <w:abstractNumId w:val="29"/>
  </w:num>
  <w:num w:numId="30">
    <w:abstractNumId w:val="30"/>
  </w:num>
  <w:num w:numId="31">
    <w:abstractNumId w:val="25"/>
  </w:num>
  <w:num w:numId="32">
    <w:abstractNumId w:val="23"/>
  </w:num>
  <w:num w:numId="33">
    <w:abstractNumId w:val="3"/>
  </w:num>
  <w:num w:numId="34">
    <w:abstractNumId w:val="32"/>
  </w:num>
  <w:num w:numId="35">
    <w:abstractNumId w:val="1"/>
  </w:num>
  <w:num w:numId="3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ntano Murillo, Roberto Antonio">
    <w15:presenceInfo w15:providerId="None" w15:userId="Montano Murillo, Roberto Anton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385"/>
    <w:rsid w:val="00002F67"/>
    <w:rsid w:val="000100EB"/>
    <w:rsid w:val="00035221"/>
    <w:rsid w:val="0004096E"/>
    <w:rsid w:val="00045605"/>
    <w:rsid w:val="000557B8"/>
    <w:rsid w:val="00060279"/>
    <w:rsid w:val="00073073"/>
    <w:rsid w:val="00080309"/>
    <w:rsid w:val="00086665"/>
    <w:rsid w:val="000917BB"/>
    <w:rsid w:val="000A1E01"/>
    <w:rsid w:val="000A54CE"/>
    <w:rsid w:val="000C3E70"/>
    <w:rsid w:val="000C5CA6"/>
    <w:rsid w:val="000E1ED4"/>
    <w:rsid w:val="000E7180"/>
    <w:rsid w:val="000F1087"/>
    <w:rsid w:val="00107653"/>
    <w:rsid w:val="0011499A"/>
    <w:rsid w:val="00120240"/>
    <w:rsid w:val="00122589"/>
    <w:rsid w:val="00125665"/>
    <w:rsid w:val="001275CB"/>
    <w:rsid w:val="00134055"/>
    <w:rsid w:val="00140D67"/>
    <w:rsid w:val="00143C39"/>
    <w:rsid w:val="00144BE9"/>
    <w:rsid w:val="0014512B"/>
    <w:rsid w:val="00147498"/>
    <w:rsid w:val="00150C99"/>
    <w:rsid w:val="00154D25"/>
    <w:rsid w:val="00156779"/>
    <w:rsid w:val="00166BBA"/>
    <w:rsid w:val="001701EB"/>
    <w:rsid w:val="0017301C"/>
    <w:rsid w:val="001748D6"/>
    <w:rsid w:val="0017716A"/>
    <w:rsid w:val="00177AB1"/>
    <w:rsid w:val="001847FF"/>
    <w:rsid w:val="00185E24"/>
    <w:rsid w:val="00186C8D"/>
    <w:rsid w:val="001930D1"/>
    <w:rsid w:val="001A68A4"/>
    <w:rsid w:val="001A7115"/>
    <w:rsid w:val="001A7A1E"/>
    <w:rsid w:val="001C5451"/>
    <w:rsid w:val="001D1344"/>
    <w:rsid w:val="001D23C5"/>
    <w:rsid w:val="001E70D8"/>
    <w:rsid w:val="001E7E47"/>
    <w:rsid w:val="00200696"/>
    <w:rsid w:val="00200C19"/>
    <w:rsid w:val="00201CCB"/>
    <w:rsid w:val="00206649"/>
    <w:rsid w:val="00215398"/>
    <w:rsid w:val="0022188C"/>
    <w:rsid w:val="00230D96"/>
    <w:rsid w:val="00233199"/>
    <w:rsid w:val="00233D8B"/>
    <w:rsid w:val="00245E39"/>
    <w:rsid w:val="00250C48"/>
    <w:rsid w:val="00251EC2"/>
    <w:rsid w:val="00252836"/>
    <w:rsid w:val="00252F0A"/>
    <w:rsid w:val="00261BEF"/>
    <w:rsid w:val="00263223"/>
    <w:rsid w:val="00270D48"/>
    <w:rsid w:val="00270F71"/>
    <w:rsid w:val="00276DBA"/>
    <w:rsid w:val="00282BD6"/>
    <w:rsid w:val="002971B5"/>
    <w:rsid w:val="002A4CCC"/>
    <w:rsid w:val="002C2DBA"/>
    <w:rsid w:val="002C6B4D"/>
    <w:rsid w:val="002D0D02"/>
    <w:rsid w:val="002D119C"/>
    <w:rsid w:val="002D2238"/>
    <w:rsid w:val="002D7134"/>
    <w:rsid w:val="002E2E90"/>
    <w:rsid w:val="002F104F"/>
    <w:rsid w:val="003047AD"/>
    <w:rsid w:val="00306703"/>
    <w:rsid w:val="003146EB"/>
    <w:rsid w:val="00325B39"/>
    <w:rsid w:val="00343465"/>
    <w:rsid w:val="00362EFA"/>
    <w:rsid w:val="003861A4"/>
    <w:rsid w:val="00394298"/>
    <w:rsid w:val="00396016"/>
    <w:rsid w:val="003A2660"/>
    <w:rsid w:val="003A4872"/>
    <w:rsid w:val="003B2DB1"/>
    <w:rsid w:val="003B49DA"/>
    <w:rsid w:val="003C3C25"/>
    <w:rsid w:val="003C3C90"/>
    <w:rsid w:val="003C63A0"/>
    <w:rsid w:val="003D0F0B"/>
    <w:rsid w:val="003D443B"/>
    <w:rsid w:val="003E4580"/>
    <w:rsid w:val="003F4675"/>
    <w:rsid w:val="003F7027"/>
    <w:rsid w:val="00405C35"/>
    <w:rsid w:val="00412B5B"/>
    <w:rsid w:val="00415ECD"/>
    <w:rsid w:val="004208D6"/>
    <w:rsid w:val="004222CE"/>
    <w:rsid w:val="00423B95"/>
    <w:rsid w:val="00432FFC"/>
    <w:rsid w:val="004420BC"/>
    <w:rsid w:val="00442CEB"/>
    <w:rsid w:val="00443A5F"/>
    <w:rsid w:val="0045206F"/>
    <w:rsid w:val="00453A33"/>
    <w:rsid w:val="00457323"/>
    <w:rsid w:val="00471092"/>
    <w:rsid w:val="0048099B"/>
    <w:rsid w:val="004871FF"/>
    <w:rsid w:val="00491489"/>
    <w:rsid w:val="00492CAD"/>
    <w:rsid w:val="00494600"/>
    <w:rsid w:val="004A3D3B"/>
    <w:rsid w:val="004A78E6"/>
    <w:rsid w:val="004A7951"/>
    <w:rsid w:val="004B184F"/>
    <w:rsid w:val="004B50DE"/>
    <w:rsid w:val="004B546C"/>
    <w:rsid w:val="004C00A3"/>
    <w:rsid w:val="004C4CB5"/>
    <w:rsid w:val="004C63B3"/>
    <w:rsid w:val="004D2996"/>
    <w:rsid w:val="004F5334"/>
    <w:rsid w:val="00501B28"/>
    <w:rsid w:val="005132CC"/>
    <w:rsid w:val="00513D29"/>
    <w:rsid w:val="00521661"/>
    <w:rsid w:val="00546718"/>
    <w:rsid w:val="00555657"/>
    <w:rsid w:val="005570BD"/>
    <w:rsid w:val="0057638B"/>
    <w:rsid w:val="0057797D"/>
    <w:rsid w:val="005A7E96"/>
    <w:rsid w:val="005B0751"/>
    <w:rsid w:val="005B22A3"/>
    <w:rsid w:val="005B2A60"/>
    <w:rsid w:val="005C698A"/>
    <w:rsid w:val="005D3567"/>
    <w:rsid w:val="005E1906"/>
    <w:rsid w:val="005E2188"/>
    <w:rsid w:val="005E3CCB"/>
    <w:rsid w:val="00603EEC"/>
    <w:rsid w:val="00605236"/>
    <w:rsid w:val="00615C8C"/>
    <w:rsid w:val="00622053"/>
    <w:rsid w:val="00624013"/>
    <w:rsid w:val="00632795"/>
    <w:rsid w:val="006344E6"/>
    <w:rsid w:val="006451BB"/>
    <w:rsid w:val="00654144"/>
    <w:rsid w:val="00655629"/>
    <w:rsid w:val="00657A7B"/>
    <w:rsid w:val="00661D5E"/>
    <w:rsid w:val="006667DB"/>
    <w:rsid w:val="00666FBF"/>
    <w:rsid w:val="00674BF7"/>
    <w:rsid w:val="0067770B"/>
    <w:rsid w:val="006A0455"/>
    <w:rsid w:val="006C2AEC"/>
    <w:rsid w:val="006E7832"/>
    <w:rsid w:val="006F0D9F"/>
    <w:rsid w:val="00702880"/>
    <w:rsid w:val="0070456E"/>
    <w:rsid w:val="0071667C"/>
    <w:rsid w:val="00723661"/>
    <w:rsid w:val="00725651"/>
    <w:rsid w:val="00726200"/>
    <w:rsid w:val="007476CC"/>
    <w:rsid w:val="007542DD"/>
    <w:rsid w:val="0076236E"/>
    <w:rsid w:val="00763233"/>
    <w:rsid w:val="00767A8D"/>
    <w:rsid w:val="0078468F"/>
    <w:rsid w:val="007878EC"/>
    <w:rsid w:val="007918A2"/>
    <w:rsid w:val="007B20D4"/>
    <w:rsid w:val="007B2FC5"/>
    <w:rsid w:val="007C1CF8"/>
    <w:rsid w:val="007C21BF"/>
    <w:rsid w:val="007C2D6D"/>
    <w:rsid w:val="007D4D81"/>
    <w:rsid w:val="007F1A0C"/>
    <w:rsid w:val="0080306E"/>
    <w:rsid w:val="008070C6"/>
    <w:rsid w:val="00810593"/>
    <w:rsid w:val="008157D4"/>
    <w:rsid w:val="008260AD"/>
    <w:rsid w:val="00831998"/>
    <w:rsid w:val="008467DB"/>
    <w:rsid w:val="00850F36"/>
    <w:rsid w:val="0085708A"/>
    <w:rsid w:val="008578A3"/>
    <w:rsid w:val="0086469E"/>
    <w:rsid w:val="00867EB0"/>
    <w:rsid w:val="00871B4E"/>
    <w:rsid w:val="00873AED"/>
    <w:rsid w:val="008762CC"/>
    <w:rsid w:val="008776A5"/>
    <w:rsid w:val="00885B39"/>
    <w:rsid w:val="00892C75"/>
    <w:rsid w:val="008A2231"/>
    <w:rsid w:val="008C085C"/>
    <w:rsid w:val="008C193F"/>
    <w:rsid w:val="008E19FB"/>
    <w:rsid w:val="008E1E95"/>
    <w:rsid w:val="008E6360"/>
    <w:rsid w:val="008F2144"/>
    <w:rsid w:val="0091308C"/>
    <w:rsid w:val="00916040"/>
    <w:rsid w:val="00920319"/>
    <w:rsid w:val="0093131F"/>
    <w:rsid w:val="009605B9"/>
    <w:rsid w:val="0096411E"/>
    <w:rsid w:val="00976FD6"/>
    <w:rsid w:val="00980C74"/>
    <w:rsid w:val="0098188A"/>
    <w:rsid w:val="009841DF"/>
    <w:rsid w:val="00985056"/>
    <w:rsid w:val="00992593"/>
    <w:rsid w:val="009A7A07"/>
    <w:rsid w:val="009B2975"/>
    <w:rsid w:val="009B73A9"/>
    <w:rsid w:val="009C0A8E"/>
    <w:rsid w:val="009C6A38"/>
    <w:rsid w:val="009D0085"/>
    <w:rsid w:val="009D133A"/>
    <w:rsid w:val="009E3190"/>
    <w:rsid w:val="00A01701"/>
    <w:rsid w:val="00A12E7B"/>
    <w:rsid w:val="00A25DFB"/>
    <w:rsid w:val="00A31EE5"/>
    <w:rsid w:val="00A369E0"/>
    <w:rsid w:val="00A42111"/>
    <w:rsid w:val="00A44FFE"/>
    <w:rsid w:val="00A53D94"/>
    <w:rsid w:val="00A557B0"/>
    <w:rsid w:val="00A715AE"/>
    <w:rsid w:val="00A718E2"/>
    <w:rsid w:val="00A72115"/>
    <w:rsid w:val="00A7448D"/>
    <w:rsid w:val="00A75132"/>
    <w:rsid w:val="00A75514"/>
    <w:rsid w:val="00A8222F"/>
    <w:rsid w:val="00A95C94"/>
    <w:rsid w:val="00AA2C2D"/>
    <w:rsid w:val="00AA6413"/>
    <w:rsid w:val="00AB7732"/>
    <w:rsid w:val="00AC0998"/>
    <w:rsid w:val="00AC5E6D"/>
    <w:rsid w:val="00AD04E3"/>
    <w:rsid w:val="00AD3B51"/>
    <w:rsid w:val="00AE0C05"/>
    <w:rsid w:val="00AE1982"/>
    <w:rsid w:val="00AE2B69"/>
    <w:rsid w:val="00AE3BD8"/>
    <w:rsid w:val="00B0101E"/>
    <w:rsid w:val="00B03FA6"/>
    <w:rsid w:val="00B172A9"/>
    <w:rsid w:val="00B23051"/>
    <w:rsid w:val="00B254E3"/>
    <w:rsid w:val="00B26DDC"/>
    <w:rsid w:val="00B36410"/>
    <w:rsid w:val="00B5294B"/>
    <w:rsid w:val="00B66E66"/>
    <w:rsid w:val="00B810DA"/>
    <w:rsid w:val="00B81DF8"/>
    <w:rsid w:val="00B906A9"/>
    <w:rsid w:val="00B91662"/>
    <w:rsid w:val="00BA016F"/>
    <w:rsid w:val="00BC7B62"/>
    <w:rsid w:val="00BD5AB8"/>
    <w:rsid w:val="00BE420B"/>
    <w:rsid w:val="00BF4A6C"/>
    <w:rsid w:val="00C1128A"/>
    <w:rsid w:val="00C231C7"/>
    <w:rsid w:val="00C23A89"/>
    <w:rsid w:val="00C26064"/>
    <w:rsid w:val="00C36BE1"/>
    <w:rsid w:val="00C40A7F"/>
    <w:rsid w:val="00C4716D"/>
    <w:rsid w:val="00C67700"/>
    <w:rsid w:val="00C67FB7"/>
    <w:rsid w:val="00C71653"/>
    <w:rsid w:val="00C71A7D"/>
    <w:rsid w:val="00C83A5E"/>
    <w:rsid w:val="00C87816"/>
    <w:rsid w:val="00C95CB5"/>
    <w:rsid w:val="00CA13ED"/>
    <w:rsid w:val="00CA4E3F"/>
    <w:rsid w:val="00CA4E5C"/>
    <w:rsid w:val="00CA5BDA"/>
    <w:rsid w:val="00CC5265"/>
    <w:rsid w:val="00CD3726"/>
    <w:rsid w:val="00CE110A"/>
    <w:rsid w:val="00CE5C38"/>
    <w:rsid w:val="00CF07C2"/>
    <w:rsid w:val="00CF3391"/>
    <w:rsid w:val="00CF4C72"/>
    <w:rsid w:val="00CF7AB1"/>
    <w:rsid w:val="00D0654F"/>
    <w:rsid w:val="00D07FBE"/>
    <w:rsid w:val="00D1252F"/>
    <w:rsid w:val="00D343C7"/>
    <w:rsid w:val="00D40A52"/>
    <w:rsid w:val="00D60CE1"/>
    <w:rsid w:val="00D67129"/>
    <w:rsid w:val="00D7241D"/>
    <w:rsid w:val="00D74396"/>
    <w:rsid w:val="00D82D5B"/>
    <w:rsid w:val="00D9060F"/>
    <w:rsid w:val="00D91EF4"/>
    <w:rsid w:val="00D95EEC"/>
    <w:rsid w:val="00DC2007"/>
    <w:rsid w:val="00DD4645"/>
    <w:rsid w:val="00DD5D51"/>
    <w:rsid w:val="00DF4B0C"/>
    <w:rsid w:val="00E14F07"/>
    <w:rsid w:val="00E23225"/>
    <w:rsid w:val="00E30385"/>
    <w:rsid w:val="00E36C28"/>
    <w:rsid w:val="00E46187"/>
    <w:rsid w:val="00E50EB6"/>
    <w:rsid w:val="00E540AD"/>
    <w:rsid w:val="00E57CE1"/>
    <w:rsid w:val="00E63DC0"/>
    <w:rsid w:val="00E70906"/>
    <w:rsid w:val="00E75732"/>
    <w:rsid w:val="00E850BD"/>
    <w:rsid w:val="00E90940"/>
    <w:rsid w:val="00EA4AF5"/>
    <w:rsid w:val="00EA6D9C"/>
    <w:rsid w:val="00EB07E4"/>
    <w:rsid w:val="00EB5EA6"/>
    <w:rsid w:val="00EC09A8"/>
    <w:rsid w:val="00EC61B4"/>
    <w:rsid w:val="00EC6C43"/>
    <w:rsid w:val="00EC789C"/>
    <w:rsid w:val="00ED135B"/>
    <w:rsid w:val="00ED45AF"/>
    <w:rsid w:val="00EE6F73"/>
    <w:rsid w:val="00F04713"/>
    <w:rsid w:val="00F04E98"/>
    <w:rsid w:val="00F076EB"/>
    <w:rsid w:val="00F12B7C"/>
    <w:rsid w:val="00F17F10"/>
    <w:rsid w:val="00F3266C"/>
    <w:rsid w:val="00F515E1"/>
    <w:rsid w:val="00F577B9"/>
    <w:rsid w:val="00F6610D"/>
    <w:rsid w:val="00F7098B"/>
    <w:rsid w:val="00F75170"/>
    <w:rsid w:val="00F80292"/>
    <w:rsid w:val="00F80641"/>
    <w:rsid w:val="00F828AB"/>
    <w:rsid w:val="00F90FA8"/>
    <w:rsid w:val="00F92DD3"/>
    <w:rsid w:val="00FA13FA"/>
    <w:rsid w:val="00FA6679"/>
    <w:rsid w:val="00FA69AF"/>
    <w:rsid w:val="00FA734D"/>
    <w:rsid w:val="00FB4345"/>
    <w:rsid w:val="00FB4513"/>
    <w:rsid w:val="00FC02B7"/>
    <w:rsid w:val="00FD7E1F"/>
    <w:rsid w:val="00FF47B9"/>
    <w:rsid w:val="00FF69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7553"/>
  <w15:chartTrackingRefBased/>
  <w15:docId w15:val="{208490F7-F0D6-4C7F-BE1A-C7100CE6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EB6"/>
    <w:pPr>
      <w:spacing w:after="0"/>
    </w:pPr>
  </w:style>
  <w:style w:type="paragraph" w:styleId="Heading1">
    <w:name w:val="heading 1"/>
    <w:basedOn w:val="Heading2"/>
    <w:next w:val="Normal"/>
    <w:link w:val="Heading1Char"/>
    <w:uiPriority w:val="9"/>
    <w:qFormat/>
    <w:rsid w:val="00E36C28"/>
    <w:pPr>
      <w:numPr>
        <w:ilvl w:val="0"/>
      </w:numPr>
      <w:outlineLvl w:val="0"/>
    </w:pPr>
    <w:rPr>
      <w:sz w:val="36"/>
    </w:rPr>
  </w:style>
  <w:style w:type="paragraph" w:styleId="Heading2">
    <w:name w:val="heading 2"/>
    <w:basedOn w:val="Normal"/>
    <w:next w:val="Normal"/>
    <w:link w:val="Heading2Char"/>
    <w:uiPriority w:val="9"/>
    <w:unhideWhenUsed/>
    <w:qFormat/>
    <w:rsid w:val="006F0D9F"/>
    <w:pPr>
      <w:keepNext/>
      <w:keepLines/>
      <w:numPr>
        <w:ilvl w:val="1"/>
        <w:numId w:val="4"/>
      </w:numPr>
      <w:spacing w:before="120"/>
      <w:ind w:left="578" w:hanging="578"/>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867EB0"/>
    <w:pPr>
      <w:keepNext/>
      <w:keepLines/>
      <w:numPr>
        <w:ilvl w:val="2"/>
        <w:numId w:val="4"/>
      </w:numPr>
      <w:spacing w:before="40"/>
      <w:ind w:left="7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71653"/>
    <w:pPr>
      <w:keepNext/>
      <w:keepLines/>
      <w:numPr>
        <w:ilvl w:val="3"/>
        <w:numId w:val="4"/>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36C28"/>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6C28"/>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6C28"/>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6C28"/>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6C28"/>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038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0385"/>
    <w:rPr>
      <w:rFonts w:eastAsiaTheme="minorEastAsia"/>
      <w:lang w:val="en-US"/>
    </w:rPr>
  </w:style>
  <w:style w:type="character" w:customStyle="1" w:styleId="Heading1Char">
    <w:name w:val="Heading 1 Char"/>
    <w:basedOn w:val="DefaultParagraphFont"/>
    <w:link w:val="Heading1"/>
    <w:uiPriority w:val="9"/>
    <w:rsid w:val="00E36C28"/>
    <w:rPr>
      <w:rFonts w:asciiTheme="majorHAnsi" w:eastAsiaTheme="majorEastAsia" w:hAnsiTheme="majorHAnsi" w:cstheme="majorBidi"/>
      <w:b/>
      <w:sz w:val="36"/>
      <w:szCs w:val="26"/>
    </w:rPr>
  </w:style>
  <w:style w:type="paragraph" w:styleId="TOCHeading">
    <w:name w:val="TOC Heading"/>
    <w:basedOn w:val="Heading1"/>
    <w:next w:val="Normal"/>
    <w:uiPriority w:val="39"/>
    <w:unhideWhenUsed/>
    <w:qFormat/>
    <w:rsid w:val="0076236E"/>
    <w:pPr>
      <w:numPr>
        <w:numId w:val="0"/>
      </w:numPr>
      <w:outlineLvl w:val="9"/>
    </w:pPr>
    <w:rPr>
      <w:lang w:val="en-US"/>
    </w:rPr>
  </w:style>
  <w:style w:type="paragraph" w:styleId="TOC1">
    <w:name w:val="toc 1"/>
    <w:basedOn w:val="Normal"/>
    <w:next w:val="Normal"/>
    <w:autoRedefine/>
    <w:uiPriority w:val="39"/>
    <w:unhideWhenUsed/>
    <w:rsid w:val="0076236E"/>
    <w:pPr>
      <w:spacing w:after="100"/>
    </w:pPr>
  </w:style>
  <w:style w:type="character" w:styleId="Hyperlink">
    <w:name w:val="Hyperlink"/>
    <w:basedOn w:val="DefaultParagraphFont"/>
    <w:uiPriority w:val="99"/>
    <w:unhideWhenUsed/>
    <w:rsid w:val="0076236E"/>
    <w:rPr>
      <w:color w:val="0563C1" w:themeColor="hyperlink"/>
      <w:u w:val="single"/>
    </w:rPr>
  </w:style>
  <w:style w:type="character" w:customStyle="1" w:styleId="Heading2Char">
    <w:name w:val="Heading 2 Char"/>
    <w:basedOn w:val="DefaultParagraphFont"/>
    <w:link w:val="Heading2"/>
    <w:uiPriority w:val="9"/>
    <w:rsid w:val="006F0D9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867EB0"/>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71653"/>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E36C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36C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36C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36C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6C2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850BD"/>
    <w:pPr>
      <w:ind w:left="720"/>
      <w:contextualSpacing/>
    </w:pPr>
  </w:style>
  <w:style w:type="paragraph" w:styleId="TOC2">
    <w:name w:val="toc 2"/>
    <w:basedOn w:val="Normal"/>
    <w:next w:val="Normal"/>
    <w:autoRedefine/>
    <w:uiPriority w:val="39"/>
    <w:unhideWhenUsed/>
    <w:rsid w:val="00442CEB"/>
    <w:pPr>
      <w:spacing w:after="100"/>
      <w:ind w:left="220"/>
    </w:pPr>
  </w:style>
  <w:style w:type="paragraph" w:styleId="TOC3">
    <w:name w:val="toc 3"/>
    <w:basedOn w:val="Normal"/>
    <w:next w:val="Normal"/>
    <w:autoRedefine/>
    <w:uiPriority w:val="39"/>
    <w:unhideWhenUsed/>
    <w:rsid w:val="00442CEB"/>
    <w:pPr>
      <w:spacing w:after="100"/>
      <w:ind w:left="440"/>
    </w:pPr>
  </w:style>
  <w:style w:type="paragraph" w:styleId="Header">
    <w:name w:val="header"/>
    <w:basedOn w:val="Normal"/>
    <w:link w:val="HeaderChar"/>
    <w:uiPriority w:val="99"/>
    <w:unhideWhenUsed/>
    <w:rsid w:val="00B810DA"/>
    <w:pPr>
      <w:tabs>
        <w:tab w:val="center" w:pos="4513"/>
        <w:tab w:val="right" w:pos="9026"/>
      </w:tabs>
      <w:spacing w:line="240" w:lineRule="auto"/>
    </w:pPr>
  </w:style>
  <w:style w:type="character" w:customStyle="1" w:styleId="HeaderChar">
    <w:name w:val="Header Char"/>
    <w:basedOn w:val="DefaultParagraphFont"/>
    <w:link w:val="Header"/>
    <w:uiPriority w:val="99"/>
    <w:rsid w:val="00B810DA"/>
  </w:style>
  <w:style w:type="paragraph" w:styleId="Footer">
    <w:name w:val="footer"/>
    <w:basedOn w:val="Normal"/>
    <w:link w:val="FooterChar"/>
    <w:uiPriority w:val="99"/>
    <w:unhideWhenUsed/>
    <w:rsid w:val="00B810DA"/>
    <w:pPr>
      <w:tabs>
        <w:tab w:val="center" w:pos="4513"/>
        <w:tab w:val="right" w:pos="9026"/>
      </w:tabs>
      <w:spacing w:line="240" w:lineRule="auto"/>
    </w:pPr>
  </w:style>
  <w:style w:type="character" w:customStyle="1" w:styleId="FooterChar">
    <w:name w:val="Footer Char"/>
    <w:basedOn w:val="DefaultParagraphFont"/>
    <w:link w:val="Footer"/>
    <w:uiPriority w:val="99"/>
    <w:rsid w:val="00B810DA"/>
  </w:style>
  <w:style w:type="character" w:styleId="UnresolvedMention">
    <w:name w:val="Unresolved Mention"/>
    <w:basedOn w:val="DefaultParagraphFont"/>
    <w:uiPriority w:val="99"/>
    <w:semiHidden/>
    <w:unhideWhenUsed/>
    <w:rsid w:val="001748D6"/>
    <w:rPr>
      <w:color w:val="605E5C"/>
      <w:shd w:val="clear" w:color="auto" w:fill="E1DFDD"/>
    </w:rPr>
  </w:style>
  <w:style w:type="character" w:styleId="FollowedHyperlink">
    <w:name w:val="FollowedHyperlink"/>
    <w:basedOn w:val="DefaultParagraphFont"/>
    <w:uiPriority w:val="99"/>
    <w:semiHidden/>
    <w:unhideWhenUsed/>
    <w:rsid w:val="00394298"/>
    <w:rPr>
      <w:color w:val="954F72" w:themeColor="followedHyperlink"/>
      <w:u w:val="single"/>
    </w:rPr>
  </w:style>
  <w:style w:type="paragraph" w:styleId="BalloonText">
    <w:name w:val="Balloon Text"/>
    <w:basedOn w:val="Normal"/>
    <w:link w:val="BalloonTextChar"/>
    <w:uiPriority w:val="99"/>
    <w:semiHidden/>
    <w:unhideWhenUsed/>
    <w:rsid w:val="00B26DD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DDC"/>
    <w:rPr>
      <w:rFonts w:ascii="Segoe UI" w:hAnsi="Segoe UI" w:cs="Segoe UI"/>
      <w:sz w:val="18"/>
      <w:szCs w:val="18"/>
    </w:rPr>
  </w:style>
  <w:style w:type="character" w:styleId="CommentReference">
    <w:name w:val="annotation reference"/>
    <w:basedOn w:val="DefaultParagraphFont"/>
    <w:uiPriority w:val="99"/>
    <w:semiHidden/>
    <w:unhideWhenUsed/>
    <w:rsid w:val="00B26DDC"/>
    <w:rPr>
      <w:sz w:val="16"/>
      <w:szCs w:val="16"/>
    </w:rPr>
  </w:style>
  <w:style w:type="paragraph" w:styleId="CommentText">
    <w:name w:val="annotation text"/>
    <w:basedOn w:val="Normal"/>
    <w:link w:val="CommentTextChar"/>
    <w:uiPriority w:val="99"/>
    <w:semiHidden/>
    <w:unhideWhenUsed/>
    <w:rsid w:val="00B26DDC"/>
    <w:pPr>
      <w:spacing w:line="240" w:lineRule="auto"/>
    </w:pPr>
    <w:rPr>
      <w:sz w:val="20"/>
      <w:szCs w:val="20"/>
    </w:rPr>
  </w:style>
  <w:style w:type="character" w:customStyle="1" w:styleId="CommentTextChar">
    <w:name w:val="Comment Text Char"/>
    <w:basedOn w:val="DefaultParagraphFont"/>
    <w:link w:val="CommentText"/>
    <w:uiPriority w:val="99"/>
    <w:semiHidden/>
    <w:rsid w:val="00B26DDC"/>
    <w:rPr>
      <w:sz w:val="20"/>
      <w:szCs w:val="20"/>
    </w:rPr>
  </w:style>
  <w:style w:type="paragraph" w:styleId="CommentSubject">
    <w:name w:val="annotation subject"/>
    <w:basedOn w:val="CommentText"/>
    <w:next w:val="CommentText"/>
    <w:link w:val="CommentSubjectChar"/>
    <w:uiPriority w:val="99"/>
    <w:semiHidden/>
    <w:unhideWhenUsed/>
    <w:rsid w:val="00B26DDC"/>
    <w:rPr>
      <w:b/>
      <w:bCs/>
    </w:rPr>
  </w:style>
  <w:style w:type="character" w:customStyle="1" w:styleId="CommentSubjectChar">
    <w:name w:val="Comment Subject Char"/>
    <w:basedOn w:val="CommentTextChar"/>
    <w:link w:val="CommentSubject"/>
    <w:uiPriority w:val="99"/>
    <w:semiHidden/>
    <w:rsid w:val="00B26DDC"/>
    <w:rPr>
      <w:b/>
      <w:bCs/>
      <w:sz w:val="20"/>
      <w:szCs w:val="20"/>
    </w:rPr>
  </w:style>
  <w:style w:type="table" w:styleId="PlainTable1">
    <w:name w:val="Plain Table 1"/>
    <w:basedOn w:val="TableNormal"/>
    <w:uiPriority w:val="99"/>
    <w:rsid w:val="00261BEF"/>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767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3B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180F26AE94467A93E9E7D873CA2312"/>
        <w:category>
          <w:name w:val="General"/>
          <w:gallery w:val="placeholder"/>
        </w:category>
        <w:types>
          <w:type w:val="bbPlcHdr"/>
        </w:types>
        <w:behaviors>
          <w:behavior w:val="content"/>
        </w:behaviors>
        <w:guid w:val="{8B62A80C-A3AF-4CC6-B373-9573B0B6C34D}"/>
      </w:docPartPr>
      <w:docPartBody>
        <w:p w:rsidR="00D42079" w:rsidRDefault="00D42079" w:rsidP="00D42079">
          <w:pPr>
            <w:pStyle w:val="11180F26AE94467A93E9E7D873CA2312"/>
          </w:pPr>
          <w:r>
            <w:rPr>
              <w:color w:val="2F5496" w:themeColor="accent1" w:themeShade="BF"/>
              <w:sz w:val="24"/>
              <w:szCs w:val="24"/>
            </w:rPr>
            <w:t>[Company name]</w:t>
          </w:r>
        </w:p>
      </w:docPartBody>
    </w:docPart>
    <w:docPart>
      <w:docPartPr>
        <w:name w:val="507B640575204097BA0BF64F699AB36F"/>
        <w:category>
          <w:name w:val="General"/>
          <w:gallery w:val="placeholder"/>
        </w:category>
        <w:types>
          <w:type w:val="bbPlcHdr"/>
        </w:types>
        <w:behaviors>
          <w:behavior w:val="content"/>
        </w:behaviors>
        <w:guid w:val="{329EF9B0-39C3-40EE-BDC3-7477D0BE54C6}"/>
      </w:docPartPr>
      <w:docPartBody>
        <w:p w:rsidR="00D42079" w:rsidRDefault="00D42079" w:rsidP="00D42079">
          <w:pPr>
            <w:pStyle w:val="507B640575204097BA0BF64F699AB36F"/>
          </w:pPr>
          <w:r>
            <w:rPr>
              <w:rFonts w:asciiTheme="majorHAnsi" w:eastAsiaTheme="majorEastAsia" w:hAnsiTheme="majorHAnsi" w:cstheme="majorBidi"/>
              <w:color w:val="4472C4" w:themeColor="accent1"/>
              <w:sz w:val="88"/>
              <w:szCs w:val="88"/>
            </w:rPr>
            <w:t>[Document title]</w:t>
          </w:r>
        </w:p>
      </w:docPartBody>
    </w:docPart>
    <w:docPart>
      <w:docPartPr>
        <w:name w:val="61FF34DAF88E4CCCAA3D2B4CFA2B0B78"/>
        <w:category>
          <w:name w:val="General"/>
          <w:gallery w:val="placeholder"/>
        </w:category>
        <w:types>
          <w:type w:val="bbPlcHdr"/>
        </w:types>
        <w:behaviors>
          <w:behavior w:val="content"/>
        </w:behaviors>
        <w:guid w:val="{CBDC0D5A-AB7F-4DBE-94B0-1FE32C8EA6AF}"/>
      </w:docPartPr>
      <w:docPartBody>
        <w:p w:rsidR="00D42079" w:rsidRDefault="00D42079" w:rsidP="00D42079">
          <w:pPr>
            <w:pStyle w:val="61FF34DAF88E4CCCAA3D2B4CFA2B0B78"/>
          </w:pPr>
          <w:r>
            <w:rPr>
              <w:color w:val="2F5496" w:themeColor="accent1" w:themeShade="BF"/>
              <w:sz w:val="24"/>
              <w:szCs w:val="24"/>
            </w:rPr>
            <w:t>[Document subtitle]</w:t>
          </w:r>
        </w:p>
      </w:docPartBody>
    </w:docPart>
    <w:docPart>
      <w:docPartPr>
        <w:name w:val="FE2BE0AAFC7D4B8D8A29A6CA0E6F3D04"/>
        <w:category>
          <w:name w:val="General"/>
          <w:gallery w:val="placeholder"/>
        </w:category>
        <w:types>
          <w:type w:val="bbPlcHdr"/>
        </w:types>
        <w:behaviors>
          <w:behavior w:val="content"/>
        </w:behaviors>
        <w:guid w:val="{D7185DFC-3140-434C-B7D4-E56C751E70D4}"/>
      </w:docPartPr>
      <w:docPartBody>
        <w:p w:rsidR="00D42079" w:rsidRDefault="00D42079" w:rsidP="00D42079">
          <w:pPr>
            <w:pStyle w:val="FE2BE0AAFC7D4B8D8A29A6CA0E6F3D04"/>
          </w:pPr>
          <w:r>
            <w:rPr>
              <w:color w:val="4472C4" w:themeColor="accent1"/>
              <w:sz w:val="28"/>
              <w:szCs w:val="28"/>
            </w:rPr>
            <w:t>[Author name]</w:t>
          </w:r>
        </w:p>
      </w:docPartBody>
    </w:docPart>
    <w:docPart>
      <w:docPartPr>
        <w:name w:val="6EA1C8428DEB4834BD3CEAF69DE66085"/>
        <w:category>
          <w:name w:val="General"/>
          <w:gallery w:val="placeholder"/>
        </w:category>
        <w:types>
          <w:type w:val="bbPlcHdr"/>
        </w:types>
        <w:behaviors>
          <w:behavior w:val="content"/>
        </w:behaviors>
        <w:guid w:val="{3198E18A-4392-46E8-BE14-9C7EA0948C23}"/>
      </w:docPartPr>
      <w:docPartBody>
        <w:p w:rsidR="00D42079" w:rsidRDefault="00D42079" w:rsidP="00D42079">
          <w:pPr>
            <w:pStyle w:val="6EA1C8428DEB4834BD3CEAF69DE6608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079"/>
    <w:rsid w:val="00022419"/>
    <w:rsid w:val="000E0883"/>
    <w:rsid w:val="00174610"/>
    <w:rsid w:val="0018684E"/>
    <w:rsid w:val="002B49EB"/>
    <w:rsid w:val="00317E8E"/>
    <w:rsid w:val="0035492A"/>
    <w:rsid w:val="003557E0"/>
    <w:rsid w:val="003E33CA"/>
    <w:rsid w:val="003F0379"/>
    <w:rsid w:val="00471745"/>
    <w:rsid w:val="004D4C93"/>
    <w:rsid w:val="00520210"/>
    <w:rsid w:val="005660B7"/>
    <w:rsid w:val="005A4F0A"/>
    <w:rsid w:val="005E3D43"/>
    <w:rsid w:val="00600638"/>
    <w:rsid w:val="00624B04"/>
    <w:rsid w:val="007B0678"/>
    <w:rsid w:val="00804E43"/>
    <w:rsid w:val="00820BF6"/>
    <w:rsid w:val="00834724"/>
    <w:rsid w:val="00A23473"/>
    <w:rsid w:val="00A918A0"/>
    <w:rsid w:val="00AC4C90"/>
    <w:rsid w:val="00BF7040"/>
    <w:rsid w:val="00D42079"/>
    <w:rsid w:val="00DE0D75"/>
    <w:rsid w:val="00E2130D"/>
    <w:rsid w:val="00E603AB"/>
    <w:rsid w:val="00E65E79"/>
    <w:rsid w:val="00EE53F6"/>
    <w:rsid w:val="00F10564"/>
    <w:rsid w:val="00F2526E"/>
    <w:rsid w:val="00F74C29"/>
    <w:rsid w:val="00FC11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180F26AE94467A93E9E7D873CA2312">
    <w:name w:val="11180F26AE94467A93E9E7D873CA2312"/>
    <w:rsid w:val="00D42079"/>
  </w:style>
  <w:style w:type="paragraph" w:customStyle="1" w:styleId="507B640575204097BA0BF64F699AB36F">
    <w:name w:val="507B640575204097BA0BF64F699AB36F"/>
    <w:rsid w:val="00D42079"/>
  </w:style>
  <w:style w:type="paragraph" w:customStyle="1" w:styleId="61FF34DAF88E4CCCAA3D2B4CFA2B0B78">
    <w:name w:val="61FF34DAF88E4CCCAA3D2B4CFA2B0B78"/>
    <w:rsid w:val="00D42079"/>
  </w:style>
  <w:style w:type="paragraph" w:customStyle="1" w:styleId="FE2BE0AAFC7D4B8D8A29A6CA0E6F3D04">
    <w:name w:val="FE2BE0AAFC7D4B8D8A29A6CA0E6F3D04"/>
    <w:rsid w:val="00D42079"/>
  </w:style>
  <w:style w:type="paragraph" w:customStyle="1" w:styleId="6EA1C8428DEB4834BD3CEAF69DE66085">
    <w:name w:val="6EA1C8428DEB4834BD3CEAF69DE66085"/>
    <w:rsid w:val="00D42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A28F6E1121C3546939508677DC492D5" ma:contentTypeVersion="11" ma:contentTypeDescription="Create a new document." ma:contentTypeScope="" ma:versionID="6ed1fc90a52669bf28a1f4e97156e7a2">
  <xsd:schema xmlns:xsd="http://www.w3.org/2001/XMLSchema" xmlns:xs="http://www.w3.org/2001/XMLSchema" xmlns:p="http://schemas.microsoft.com/office/2006/metadata/properties" xmlns:ns2="2138c157-feac-42f8-bb0f-90e40b25042f" targetNamespace="http://schemas.microsoft.com/office/2006/metadata/properties" ma:root="true" ma:fieldsID="fa1ea836b1912855785a509c82ef4a20" ns2:_="">
    <xsd:import namespace="2138c157-feac-42f8-bb0f-90e40b2504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8c157-feac-42f8-bb0f-90e40b2504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F8E860-309D-4357-BC57-04BAAFC88836}">
  <ds:schemaRefs>
    <ds:schemaRef ds:uri="http://schemas.openxmlformats.org/officeDocument/2006/bibliography"/>
  </ds:schemaRefs>
</ds:datastoreItem>
</file>

<file path=customXml/itemProps3.xml><?xml version="1.0" encoding="utf-8"?>
<ds:datastoreItem xmlns:ds="http://schemas.openxmlformats.org/officeDocument/2006/customXml" ds:itemID="{E68B2546-137E-4308-BE1C-11B471B227F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C1E392-EA76-4533-B9FC-9C3D77611E56}"/>
</file>

<file path=customXml/itemProps5.xml><?xml version="1.0" encoding="utf-8"?>
<ds:datastoreItem xmlns:ds="http://schemas.openxmlformats.org/officeDocument/2006/customXml" ds:itemID="{8E9BFFF8-608F-4D8E-A25A-4B410B59F3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GS-PAT: Board fiel format specification</vt:lpstr>
    </vt:vector>
  </TitlesOfParts>
  <Company>University College London</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GS-PAT: Board field format specification</dc:title>
  <dc:subject>Multi-Sensory Devices lab</dc:subject>
  <dc:creator>Diego Martinez Plasencia</dc:creator>
  <cp:keywords/>
  <dc:description/>
  <cp:lastModifiedBy>Montano Murillo, Roberto Antonio</cp:lastModifiedBy>
  <cp:revision>158</cp:revision>
  <dcterms:created xsi:type="dcterms:W3CDTF">2020-03-30T04:48:00Z</dcterms:created>
  <dcterms:modified xsi:type="dcterms:W3CDTF">2021-02-05T14:33:00Z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0x0101005A28F6E1121C3546939508677DC492D5</vt:lpwstr>
  </property>
</Properties>
</file>